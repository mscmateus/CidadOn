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Lista"/>
        <w:spacing w:before="0" w:after="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Livre"/>
        <w:spacing w:before="240" w:after="240"/>
        <w:jc w:val="center"/>
        <w:rPr>
          <w:rFonts w:ascii="Arial" w:hAnsi="Arial" w:cs="Arial"/>
          <w:b/>
          <w:b/>
          <w:bCs/>
          <w:color w:val="000000"/>
          <w:szCs w:val="28"/>
        </w:rPr>
      </w:pPr>
      <w:r>
        <w:rPr>
          <w:rFonts w:cs="Arial" w:ascii="Arial" w:hAnsi="Arial"/>
          <w:b/>
          <w:color w:val="000000"/>
          <w:sz w:val="38"/>
        </w:rPr>
        <w:t>Documento de Requisitos de Software</w:t>
      </w:r>
    </w:p>
    <w:p>
      <w:pPr>
        <w:pStyle w:val="Normal"/>
        <w:rPr>
          <w:rFonts w:ascii="Arial" w:hAnsi="Arial" w:cs="Arial"/>
          <w:b/>
          <w:b/>
          <w:bCs/>
          <w:color w:val="000000"/>
          <w:szCs w:val="28"/>
        </w:rPr>
      </w:pPr>
      <w:r>
        <w:rPr>
          <w:rFonts w:cs="Arial" w:ascii="Arial" w:hAnsi="Arial"/>
          <w:b/>
          <w:bCs/>
          <w:color w:val="000000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color w:val="000000"/>
          <w:szCs w:val="28"/>
        </w:rPr>
      </w:pPr>
      <w:r>
        <w:rPr>
          <w:rFonts w:cs="Arial" w:ascii="Arial" w:hAnsi="Arial"/>
          <w:b/>
          <w:bCs/>
          <w:color w:val="000000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color w:val="000000"/>
          <w:szCs w:val="28"/>
        </w:rPr>
      </w:pPr>
      <w:r>
        <w:rPr>
          <w:rFonts w:cs="Arial" w:ascii="Arial" w:hAnsi="Arial"/>
          <w:b/>
          <w:bCs/>
          <w:color w:val="000000"/>
          <w:szCs w:val="28"/>
        </w:rPr>
      </w:r>
    </w:p>
    <w:p>
      <w:pPr>
        <w:pStyle w:val="Normal"/>
        <w:ind w:firstLine="709"/>
        <w:rPr>
          <w:rFonts w:ascii="Arial" w:hAnsi="Arial" w:cs="Arial"/>
          <w:b/>
          <w:b/>
          <w:bCs/>
          <w:color w:val="000000" w:themeColor="text1"/>
        </w:rPr>
      </w:pPr>
      <w:r>
        <w:rPr>
          <w:rFonts w:cs="Arial" w:ascii="Arial" w:hAnsi="Arial"/>
          <w:b/>
          <w:bCs/>
          <w:color w:val="000000" w:themeColor="text1"/>
        </w:rPr>
      </w:r>
    </w:p>
    <w:p>
      <w:pPr>
        <w:pStyle w:val="Livre"/>
        <w:jc w:val="center"/>
        <w:rPr>
          <w:rFonts w:ascii="Arial" w:hAnsi="Arial" w:cs="Arial"/>
          <w:b/>
          <w:b/>
          <w:bCs/>
          <w:color w:val="000000" w:themeColor="text1"/>
          <w:sz w:val="38"/>
          <w:szCs w:val="38"/>
        </w:rPr>
      </w:pPr>
      <w:r>
        <w:rPr>
          <w:rFonts w:cs="Arial" w:ascii="Arial" w:hAnsi="Arial"/>
          <w:b/>
          <w:bCs/>
          <w:color w:val="000000" w:themeColor="text1"/>
          <w:sz w:val="38"/>
          <w:szCs w:val="38"/>
        </w:rPr>
        <w:t>CIDADON</w:t>
      </w:r>
    </w:p>
    <w:p>
      <w:pPr>
        <w:pStyle w:val="Livre"/>
        <w:jc w:val="center"/>
        <w:rPr/>
      </w:pPr>
      <w:r>
        <w:rPr>
          <w:rFonts w:cs="Arial" w:ascii="Arial" w:hAnsi="Arial"/>
          <w:color w:val="000000" w:themeColor="text1"/>
          <w:sz w:val="28"/>
          <w:szCs w:val="28"/>
        </w:rPr>
        <w:t>Versão 1.1</w:t>
      </w:r>
    </w:p>
    <w:p>
      <w:pPr>
        <w:pStyle w:val="Livre"/>
        <w:spacing w:before="240" w:after="240"/>
        <w:jc w:val="center"/>
        <w:rPr>
          <w:rFonts w:ascii="Arial" w:hAnsi="Arial" w:cs="Arial"/>
          <w:b/>
          <w:b/>
          <w:color w:val="000000"/>
          <w:sz w:val="38"/>
        </w:rPr>
      </w:pPr>
      <w:r>
        <w:rPr>
          <w:rFonts w:cs="Arial" w:ascii="Arial" w:hAnsi="Arial"/>
          <w:b/>
          <w:color w:val="000000"/>
          <w:sz w:val="38"/>
        </w:rPr>
      </w:r>
    </w:p>
    <w:p>
      <w:pPr>
        <w:pStyle w:val="Livre"/>
        <w:spacing w:before="240" w:after="240"/>
        <w:jc w:val="center"/>
        <w:rPr>
          <w:rFonts w:ascii="Arial" w:hAnsi="Arial" w:cs="Arial"/>
          <w:b/>
          <w:b/>
          <w:color w:val="000000"/>
          <w:sz w:val="38"/>
        </w:rPr>
      </w:pPr>
      <w:r>
        <w:rPr>
          <w:rFonts w:cs="Arial" w:ascii="Arial" w:hAnsi="Arial"/>
          <w:b/>
          <w:color w:val="000000"/>
          <w:sz w:val="38"/>
        </w:rPr>
      </w:r>
    </w:p>
    <w:p>
      <w:pPr>
        <w:pStyle w:val="Livre"/>
        <w:spacing w:before="240" w:after="240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cs="Arial" w:ascii="Arial" w:hAnsi="Arial"/>
          <w:b/>
          <w:color w:val="000000"/>
          <w:sz w:val="28"/>
        </w:rPr>
        <w:t>Desenvolvedores/Analistas</w:t>
      </w:r>
    </w:p>
    <w:p>
      <w:pPr>
        <w:pStyle w:val="Normal"/>
        <w:jc w:val="center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  <w:t xml:space="preserve">GABRIEL FIGUEIREDO BEZERRA </w:t>
      </w:r>
    </w:p>
    <w:p>
      <w:pPr>
        <w:pStyle w:val="Normal"/>
        <w:jc w:val="center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  <w:t>MATEUS SILVA COSTA</w:t>
      </w:r>
    </w:p>
    <w:p>
      <w:pPr>
        <w:pStyle w:val="Normal"/>
        <w:jc w:val="center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cs="Arial" w:ascii="Arial" w:hAnsi="Arial"/>
          <w:color w:val="000000" w:themeColor="text1"/>
          <w:sz w:val="28"/>
          <w:szCs w:val="28"/>
        </w:rPr>
        <w:t>SALOMÃO MACHADO MAFALDA</w:t>
      </w:r>
    </w:p>
    <w:p>
      <w:pPr>
        <w:pStyle w:val="Normal"/>
        <w:jc w:val="center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Livre"/>
        <w:spacing w:before="60" w:after="0"/>
        <w:jc w:val="center"/>
        <w:rPr>
          <w:rFonts w:ascii="Arial" w:hAnsi="Arial" w:cs="Arial"/>
          <w:b/>
          <w:b/>
          <w:color w:val="000000"/>
          <w:sz w:val="22"/>
        </w:rPr>
      </w:pPr>
      <w:r>
        <w:rPr>
          <w:rFonts w:cs="Arial" w:ascii="Arial" w:hAnsi="Arial"/>
          <w:b/>
          <w:color w:val="000000"/>
          <w:sz w:val="22"/>
        </w:rPr>
      </w:r>
    </w:p>
    <w:p>
      <w:pPr>
        <w:pStyle w:val="Livre"/>
        <w:spacing w:before="60" w:after="0"/>
        <w:jc w:val="center"/>
        <w:rPr>
          <w:rFonts w:ascii="Arial" w:hAnsi="Arial" w:cs="Arial"/>
          <w:b/>
          <w:b/>
          <w:color w:val="000000"/>
          <w:sz w:val="22"/>
        </w:rPr>
      </w:pPr>
      <w:r>
        <w:rPr>
          <w:rFonts w:cs="Arial" w:ascii="Arial" w:hAnsi="Arial"/>
          <w:b/>
          <w:color w:val="000000"/>
          <w:sz w:val="22"/>
        </w:rPr>
      </w:r>
    </w:p>
    <w:p>
      <w:pPr>
        <w:pStyle w:val="Livre"/>
        <w:spacing w:before="60" w:after="0"/>
        <w:jc w:val="center"/>
        <w:rPr>
          <w:rFonts w:ascii="Arial" w:hAnsi="Arial" w:cs="Arial"/>
          <w:b/>
          <w:b/>
          <w:color w:val="000000"/>
          <w:sz w:val="22"/>
        </w:rPr>
      </w:pPr>
      <w:r>
        <w:rPr>
          <w:rFonts w:cs="Arial" w:ascii="Arial" w:hAnsi="Arial"/>
          <w:b/>
          <w:color w:val="000000"/>
          <w:sz w:val="22"/>
        </w:rPr>
      </w:r>
    </w:p>
    <w:p>
      <w:pPr>
        <w:pStyle w:val="Livre"/>
        <w:spacing w:before="60" w:after="0"/>
        <w:jc w:val="center"/>
        <w:rPr>
          <w:rFonts w:ascii="Arial" w:hAnsi="Arial" w:cs="Arial"/>
          <w:b/>
          <w:b/>
          <w:color w:val="000000"/>
          <w:sz w:val="22"/>
        </w:rPr>
      </w:pPr>
      <w:r>
        <w:rPr>
          <w:rFonts w:cs="Arial" w:ascii="Arial" w:hAnsi="Arial"/>
          <w:b/>
          <w:color w:val="000000"/>
          <w:sz w:val="22"/>
        </w:rPr>
      </w:r>
    </w:p>
    <w:p>
      <w:pPr>
        <w:pStyle w:val="Livre"/>
        <w:spacing w:before="60" w:after="0"/>
        <w:jc w:val="center"/>
        <w:rPr>
          <w:rFonts w:ascii="Arial" w:hAnsi="Arial" w:cs="Arial"/>
          <w:b/>
          <w:b/>
          <w:color w:val="000000"/>
          <w:sz w:val="22"/>
        </w:rPr>
      </w:pPr>
      <w:r>
        <w:rPr>
          <w:rFonts w:cs="Arial" w:ascii="Arial" w:hAnsi="Arial"/>
          <w:b/>
          <w:color w:val="000000"/>
          <w:sz w:val="22"/>
        </w:rPr>
      </w:r>
    </w:p>
    <w:p>
      <w:pPr>
        <w:pStyle w:val="Livre"/>
        <w:spacing w:before="60" w:after="0"/>
        <w:jc w:val="center"/>
        <w:rPr>
          <w:rFonts w:ascii="Arial" w:hAnsi="Arial" w:cs="Arial"/>
          <w:b/>
          <w:b/>
          <w:color w:val="000000"/>
          <w:sz w:val="22"/>
        </w:rPr>
      </w:pPr>
      <w:r>
        <w:rPr>
          <w:rFonts w:cs="Arial" w:ascii="Arial" w:hAnsi="Arial"/>
          <w:b/>
          <w:color w:val="000000"/>
          <w:sz w:val="22"/>
        </w:rPr>
      </w:r>
    </w:p>
    <w:p>
      <w:pPr>
        <w:pStyle w:val="Livre"/>
        <w:spacing w:before="60" w:after="0"/>
        <w:jc w:val="center"/>
        <w:rPr>
          <w:rFonts w:ascii="Arial" w:hAnsi="Arial" w:cs="Arial"/>
          <w:b/>
          <w:b/>
          <w:color w:val="000000"/>
          <w:sz w:val="22"/>
        </w:rPr>
      </w:pPr>
      <w:r>
        <w:rPr>
          <w:rFonts w:cs="Arial" w:ascii="Arial" w:hAnsi="Arial"/>
          <w:b/>
          <w:color w:val="000000"/>
          <w:sz w:val="22"/>
        </w:rPr>
      </w:r>
    </w:p>
    <w:p>
      <w:pPr>
        <w:pStyle w:val="Livre"/>
        <w:spacing w:before="60" w:after="0"/>
        <w:jc w:val="center"/>
        <w:rPr>
          <w:rFonts w:ascii="Arial" w:hAnsi="Arial" w:cs="Arial"/>
          <w:b/>
          <w:b/>
          <w:color w:val="000000"/>
          <w:sz w:val="22"/>
        </w:rPr>
      </w:pPr>
      <w:r>
        <w:rPr>
          <w:rFonts w:cs="Arial" w:ascii="Arial" w:hAnsi="Arial"/>
          <w:b/>
          <w:color w:val="000000"/>
          <w:sz w:val="22"/>
        </w:rPr>
      </w:r>
    </w:p>
    <w:p>
      <w:pPr>
        <w:pStyle w:val="Livre"/>
        <w:spacing w:before="60" w:after="0"/>
        <w:jc w:val="center"/>
        <w:rPr>
          <w:rFonts w:ascii="Arial" w:hAnsi="Arial" w:cs="Arial"/>
          <w:b/>
          <w:b/>
          <w:color w:val="000000"/>
          <w:sz w:val="22"/>
        </w:rPr>
      </w:pPr>
      <w:r>
        <w:rPr>
          <w:rFonts w:cs="Arial" w:ascii="Arial" w:hAnsi="Arial"/>
          <w:b/>
          <w:color w:val="000000"/>
          <w:sz w:val="22"/>
        </w:rPr>
      </w:r>
    </w:p>
    <w:p>
      <w:pPr>
        <w:pStyle w:val="Livre"/>
        <w:spacing w:before="60" w:after="0"/>
        <w:jc w:val="center"/>
        <w:rPr>
          <w:rFonts w:ascii="Arial" w:hAnsi="Arial" w:cs="Arial"/>
          <w:b/>
          <w:b/>
          <w:color w:val="000000"/>
          <w:sz w:val="22"/>
        </w:rPr>
      </w:pPr>
      <w:r>
        <w:rPr>
          <w:rFonts w:cs="Arial" w:ascii="Arial" w:hAnsi="Arial"/>
          <w:b/>
          <w:color w:val="000000"/>
          <w:sz w:val="22"/>
        </w:rPr>
      </w:r>
    </w:p>
    <w:p>
      <w:pPr>
        <w:pStyle w:val="Livre"/>
        <w:spacing w:before="60" w:after="0"/>
        <w:jc w:val="center"/>
        <w:rPr>
          <w:rFonts w:ascii="Arial" w:hAnsi="Arial" w:cs="Arial"/>
          <w:b/>
          <w:b/>
          <w:color w:val="000000"/>
          <w:sz w:val="22"/>
        </w:rPr>
      </w:pPr>
      <w:r>
        <w:rPr>
          <w:rFonts w:cs="Arial" w:ascii="Arial" w:hAnsi="Arial"/>
          <w:b/>
          <w:color w:val="000000"/>
          <w:sz w:val="22"/>
        </w:rPr>
      </w:r>
    </w:p>
    <w:p>
      <w:pPr>
        <w:pStyle w:val="Livre"/>
        <w:spacing w:before="60" w:after="0"/>
        <w:jc w:val="center"/>
        <w:rPr>
          <w:rFonts w:ascii="Arial" w:hAnsi="Arial" w:cs="Arial"/>
          <w:b/>
          <w:b/>
          <w:color w:val="000000"/>
          <w:sz w:val="22"/>
        </w:rPr>
      </w:pPr>
      <w:r>
        <w:rPr>
          <w:rFonts w:cs="Arial" w:ascii="Arial" w:hAnsi="Arial"/>
          <w:b/>
          <w:color w:val="000000"/>
          <w:sz w:val="22"/>
        </w:rPr>
      </w:r>
    </w:p>
    <w:p>
      <w:pPr>
        <w:pStyle w:val="Livre"/>
        <w:spacing w:before="60" w:after="0"/>
        <w:jc w:val="center"/>
        <w:rPr>
          <w:rFonts w:ascii="Arial" w:hAnsi="Arial" w:cs="Arial"/>
          <w:b/>
          <w:b/>
          <w:color w:val="000000"/>
          <w:sz w:val="22"/>
        </w:rPr>
      </w:pPr>
      <w:r>
        <w:rPr>
          <w:rFonts w:cs="Arial" w:ascii="Arial" w:hAnsi="Arial"/>
          <w:b/>
          <w:color w:val="000000"/>
          <w:sz w:val="22"/>
        </w:rPr>
      </w:r>
    </w:p>
    <w:p>
      <w:pPr>
        <w:pStyle w:val="Livre"/>
        <w:spacing w:before="60" w:after="0"/>
        <w:jc w:val="center"/>
        <w:rPr>
          <w:rFonts w:ascii="Arial" w:hAnsi="Arial" w:cs="Arial"/>
          <w:b/>
          <w:b/>
          <w:color w:val="000000"/>
          <w:sz w:val="22"/>
        </w:rPr>
      </w:pPr>
      <w:r>
        <w:rPr>
          <w:rFonts w:cs="Arial" w:ascii="Arial" w:hAnsi="Arial"/>
          <w:b/>
          <w:color w:val="000000"/>
          <w:sz w:val="22"/>
        </w:rPr>
      </w:r>
    </w:p>
    <w:p>
      <w:pPr>
        <w:pStyle w:val="Livre"/>
        <w:spacing w:before="60" w:after="0"/>
        <w:jc w:val="center"/>
        <w:rPr>
          <w:rFonts w:ascii="Arial" w:hAnsi="Arial" w:cs="Arial"/>
          <w:b/>
          <w:b/>
          <w:color w:val="000000"/>
          <w:sz w:val="22"/>
        </w:rPr>
      </w:pPr>
      <w:r>
        <w:rPr>
          <w:rFonts w:cs="Arial" w:ascii="Arial" w:hAnsi="Arial"/>
          <w:b/>
          <w:color w:val="000000"/>
          <w:sz w:val="22"/>
        </w:rPr>
      </w:r>
    </w:p>
    <w:p>
      <w:pPr>
        <w:pStyle w:val="Livre"/>
        <w:spacing w:before="60" w:after="0"/>
        <w:jc w:val="center"/>
        <w:rPr>
          <w:rFonts w:ascii="Arial" w:hAnsi="Arial" w:cs="Arial"/>
          <w:b/>
          <w:b/>
          <w:color w:val="000000"/>
          <w:sz w:val="22"/>
        </w:rPr>
      </w:pPr>
      <w:r>
        <w:rPr>
          <w:rFonts w:cs="Arial" w:ascii="Arial" w:hAnsi="Arial"/>
          <w:b/>
          <w:color w:val="000000"/>
          <w:sz w:val="22"/>
        </w:rPr>
      </w:r>
    </w:p>
    <w:p>
      <w:pPr>
        <w:pStyle w:val="Livre"/>
        <w:spacing w:before="60" w:after="0"/>
        <w:jc w:val="center"/>
        <w:rPr>
          <w:rFonts w:ascii="Arial" w:hAnsi="Arial" w:cs="Arial"/>
          <w:b/>
          <w:b/>
          <w:color w:val="000000"/>
          <w:sz w:val="24"/>
          <w:szCs w:val="24"/>
        </w:rPr>
      </w:pPr>
      <w:r>
        <w:rPr>
          <w:rFonts w:cs="Arial" w:ascii="Arial" w:hAnsi="Arial"/>
          <w:b/>
          <w:color w:val="000000"/>
          <w:sz w:val="24"/>
          <w:szCs w:val="24"/>
        </w:rPr>
        <w:t>Rio Branco – AC</w:t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701" w:right="1134" w:header="1134" w:top="1701" w:footer="720" w:bottom="1134" w:gutter="0"/>
          <w:pgNumType w:fmt="decimal"/>
          <w:formProt w:val="false"/>
          <w:textDirection w:val="lrTb"/>
          <w:docGrid w:type="default" w:linePitch="326" w:charSpace="4294961151"/>
        </w:sectPr>
        <w:pStyle w:val="Livre"/>
        <w:spacing w:before="60" w:after="0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color w:val="000000" w:themeColor="text1"/>
          <w:sz w:val="24"/>
          <w:szCs w:val="24"/>
        </w:rPr>
        <w:t>2018</w:t>
      </w:r>
    </w:p>
    <w:p>
      <w:pPr>
        <w:pStyle w:val="Normal"/>
        <w:jc w:val="center"/>
        <w:rPr>
          <w:b/>
          <w:b/>
          <w:sz w:val="22"/>
        </w:rPr>
      </w:pPr>
      <w:r>
        <w:rPr>
          <w:rFonts w:cs="Arial" w:ascii="Arial" w:hAnsi="Arial"/>
          <w:b/>
          <w:sz w:val="28"/>
        </w:rPr>
        <w:t>Histórico de Alterações</w:t>
      </w:r>
    </w:p>
    <w:tbl>
      <w:tblPr>
        <w:tblW w:w="8804" w:type="dxa"/>
        <w:jc w:val="left"/>
        <w:tblInd w:w="88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</w:tblBorders>
        <w:tblCellMar>
          <w:top w:w="0" w:type="dxa"/>
          <w:left w:w="76" w:type="dxa"/>
          <w:bottom w:w="0" w:type="dxa"/>
          <w:right w:w="108" w:type="dxa"/>
        </w:tblCellMar>
        <w:tblLook w:val="0000"/>
      </w:tblPr>
      <w:tblGrid>
        <w:gridCol w:w="1273"/>
        <w:gridCol w:w="994"/>
        <w:gridCol w:w="4536"/>
        <w:gridCol w:w="2000"/>
      </w:tblGrid>
      <w:tr>
        <w:trPr/>
        <w:tc>
          <w:tcPr>
            <w:tcW w:w="12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DFDFDF" w:val="clear"/>
            <w:tcMar>
              <w:left w:w="76" w:type="dxa"/>
            </w:tcMar>
          </w:tcPr>
          <w:p>
            <w:pPr>
              <w:pStyle w:val="Tabletext"/>
              <w:spacing w:before="60" w:after="60"/>
              <w:ind w:left="0" w:hanging="0"/>
              <w:jc w:val="center"/>
              <w:rPr>
                <w:b/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9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DFDFDF" w:val="clear"/>
            <w:tcMar>
              <w:left w:w="76" w:type="dxa"/>
            </w:tcMar>
          </w:tcPr>
          <w:p>
            <w:pPr>
              <w:pStyle w:val="Tabletext"/>
              <w:spacing w:before="60" w:after="60"/>
              <w:ind w:left="34" w:hanging="0"/>
              <w:jc w:val="center"/>
              <w:rPr>
                <w:b/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45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DFDFDF" w:val="clear"/>
            <w:tcMar>
              <w:left w:w="76" w:type="dxa"/>
            </w:tcMar>
          </w:tcPr>
          <w:p>
            <w:pPr>
              <w:pStyle w:val="Tabletext"/>
              <w:spacing w:before="60" w:after="60"/>
              <w:ind w:left="34" w:hanging="0"/>
              <w:jc w:val="center"/>
              <w:rPr>
                <w:b/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20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DFDFDF" w:val="clear"/>
            <w:tcMar>
              <w:left w:w="76" w:type="dxa"/>
            </w:tcMar>
          </w:tcPr>
          <w:p>
            <w:pPr>
              <w:pStyle w:val="Tabletext"/>
              <w:spacing w:before="60" w:after="60"/>
              <w:ind w:left="30" w:hanging="0"/>
              <w:jc w:val="center"/>
              <w:rPr>
                <w:rFonts w:ascii="Times" w:hAnsi="Times" w:cs="Times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>
        <w:trPr/>
        <w:tc>
          <w:tcPr>
            <w:tcW w:w="12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76" w:type="dxa"/>
            </w:tcMar>
          </w:tcPr>
          <w:p>
            <w:pPr>
              <w:pStyle w:val="Tabletext"/>
              <w:spacing w:before="60" w:after="60"/>
              <w:ind w:left="0" w:hanging="0"/>
              <w:rPr>
                <w:rFonts w:ascii="Times" w:hAnsi="Times" w:cs="Times"/>
                <w:lang w:val="pt-BR"/>
              </w:rPr>
            </w:pPr>
            <w:r>
              <w:rPr>
                <w:rFonts w:cs="Times" w:ascii="Times" w:hAnsi="Times"/>
                <w:lang w:val="pt-BR"/>
              </w:rPr>
              <w:t>03/11/2018</w:t>
            </w:r>
          </w:p>
        </w:tc>
        <w:tc>
          <w:tcPr>
            <w:tcW w:w="9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76" w:type="dxa"/>
            </w:tcMar>
          </w:tcPr>
          <w:p>
            <w:pPr>
              <w:pStyle w:val="Tabletext"/>
              <w:spacing w:before="60" w:after="60"/>
              <w:ind w:left="34" w:hanging="0"/>
              <w:rPr>
                <w:rFonts w:ascii="Times" w:hAnsi="Times" w:cs="Times"/>
                <w:lang w:val="pt-BR"/>
              </w:rPr>
            </w:pPr>
            <w:r>
              <w:rPr>
                <w:rFonts w:cs="Times" w:ascii="Times" w:hAnsi="Times"/>
                <w:lang w:val="pt-BR"/>
              </w:rPr>
              <w:t>0.1.0</w:t>
            </w:r>
          </w:p>
        </w:tc>
        <w:tc>
          <w:tcPr>
            <w:tcW w:w="45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76" w:type="dxa"/>
            </w:tcMar>
          </w:tcPr>
          <w:p>
            <w:pPr>
              <w:pStyle w:val="Tabletext"/>
              <w:spacing w:before="60" w:after="60"/>
              <w:ind w:left="34" w:hanging="0"/>
              <w:rPr>
                <w:rFonts w:ascii="Times" w:hAnsi="Times" w:cs="Times"/>
                <w:lang w:val="pt-BR"/>
              </w:rPr>
            </w:pPr>
            <w:r>
              <w:rPr>
                <w:rFonts w:cs="Times" w:ascii="Times" w:hAnsi="Times"/>
                <w:lang w:val="pt-BR"/>
              </w:rPr>
              <w:t>Início da edição do documento</w:t>
            </w:r>
          </w:p>
        </w:tc>
        <w:tc>
          <w:tcPr>
            <w:tcW w:w="20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6" w:type="dxa"/>
            </w:tcMar>
          </w:tcPr>
          <w:p>
            <w:pPr>
              <w:pStyle w:val="Tabletext"/>
              <w:spacing w:before="60" w:after="60"/>
              <w:ind w:left="30" w:hanging="0"/>
              <w:rPr>
                <w:rFonts w:ascii="Times" w:hAnsi="Times" w:cs="Times"/>
                <w:lang w:val="pt-BR"/>
              </w:rPr>
            </w:pPr>
            <w:r>
              <w:rPr>
                <w:rFonts w:cs="Times" w:ascii="Times" w:hAnsi="Times"/>
                <w:lang w:val="pt-BR"/>
              </w:rPr>
              <w:t>Gabriel Figueiredo Bezerra e Mateus da Silva Costa</w:t>
            </w:r>
          </w:p>
        </w:tc>
      </w:tr>
      <w:tr>
        <w:trPr/>
        <w:tc>
          <w:tcPr>
            <w:tcW w:w="12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76" w:type="dxa"/>
            </w:tcMar>
          </w:tcPr>
          <w:p>
            <w:pPr>
              <w:pStyle w:val="Tabletext"/>
              <w:spacing w:before="60" w:after="60"/>
              <w:ind w:left="0" w:hanging="0"/>
              <w:rPr>
                <w:rFonts w:ascii="Times" w:hAnsi="Times" w:cs="Times"/>
                <w:lang w:val="pt-BR"/>
              </w:rPr>
            </w:pPr>
            <w:r>
              <w:rPr>
                <w:rFonts w:cs="Times" w:ascii="Times" w:hAnsi="Times"/>
                <w:lang w:val="pt-BR"/>
              </w:rPr>
              <w:t>05/11/2018</w:t>
            </w:r>
          </w:p>
        </w:tc>
        <w:tc>
          <w:tcPr>
            <w:tcW w:w="9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76" w:type="dxa"/>
            </w:tcMar>
          </w:tcPr>
          <w:p>
            <w:pPr>
              <w:pStyle w:val="Tabletext"/>
              <w:spacing w:before="60" w:after="60"/>
              <w:ind w:left="34" w:hanging="0"/>
              <w:rPr>
                <w:rFonts w:ascii="Times" w:hAnsi="Times" w:cs="Times"/>
                <w:lang w:val="pt-BR"/>
              </w:rPr>
            </w:pPr>
            <w:r>
              <w:rPr>
                <w:rFonts w:cs="Times" w:ascii="Times" w:hAnsi="Times"/>
                <w:lang w:val="pt-BR"/>
              </w:rPr>
              <w:t>0.1.1</w:t>
            </w:r>
          </w:p>
        </w:tc>
        <w:tc>
          <w:tcPr>
            <w:tcW w:w="45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76" w:type="dxa"/>
            </w:tcMar>
          </w:tcPr>
          <w:p>
            <w:pPr>
              <w:pStyle w:val="Tabletext"/>
              <w:spacing w:before="60" w:after="60"/>
              <w:ind w:left="34" w:hanging="0"/>
              <w:rPr>
                <w:rFonts w:ascii="Times" w:hAnsi="Times" w:cs="Times"/>
                <w:lang w:val="pt-BR"/>
              </w:rPr>
            </w:pPr>
            <w:r>
              <w:rPr>
                <w:rFonts w:cs="Times" w:ascii="Times" w:hAnsi="Times"/>
                <w:lang w:val="pt-BR"/>
              </w:rPr>
              <w:t>Edição dos requisitos</w:t>
            </w:r>
          </w:p>
        </w:tc>
        <w:tc>
          <w:tcPr>
            <w:tcW w:w="20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6" w:type="dxa"/>
            </w:tcMar>
          </w:tcPr>
          <w:p>
            <w:pPr>
              <w:pStyle w:val="Tabletext"/>
              <w:spacing w:before="60" w:after="60"/>
              <w:ind w:left="0" w:hanging="0"/>
              <w:rPr>
                <w:rFonts w:ascii="Times" w:hAnsi="Times" w:cs="Times"/>
                <w:lang w:val="pt-BR"/>
              </w:rPr>
            </w:pPr>
            <w:r>
              <w:rPr>
                <w:rFonts w:cs="Times" w:ascii="Times" w:hAnsi="Times"/>
                <w:lang w:val="pt-BR"/>
              </w:rPr>
              <w:t>Gabriel Figueiredo Bezerra e Mateus da Silva Costa</w:t>
            </w:r>
          </w:p>
        </w:tc>
      </w:tr>
      <w:tr>
        <w:trPr/>
        <w:tc>
          <w:tcPr>
            <w:tcW w:w="12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76" w:type="dxa"/>
            </w:tcMar>
          </w:tcPr>
          <w:p>
            <w:pPr>
              <w:pStyle w:val="Tabletext"/>
              <w:spacing w:before="60" w:after="60"/>
              <w:ind w:left="0" w:hanging="0"/>
              <w:rPr>
                <w:rFonts w:ascii="Times" w:hAnsi="Times" w:cs="Times"/>
                <w:lang w:val="pt-BR"/>
              </w:rPr>
            </w:pPr>
            <w:r>
              <w:rPr>
                <w:rFonts w:cs="Times" w:ascii="Times" w:hAnsi="Times"/>
                <w:lang w:val="pt-BR"/>
              </w:rPr>
              <w:t>05/12/2018</w:t>
            </w:r>
          </w:p>
        </w:tc>
        <w:tc>
          <w:tcPr>
            <w:tcW w:w="9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76" w:type="dxa"/>
            </w:tcMar>
          </w:tcPr>
          <w:p>
            <w:pPr>
              <w:pStyle w:val="Tabletext"/>
              <w:spacing w:before="60" w:after="60"/>
              <w:ind w:left="41" w:hanging="0"/>
              <w:rPr>
                <w:rFonts w:ascii="Times" w:hAnsi="Times" w:cs="Times"/>
                <w:lang w:val="pt-BR"/>
              </w:rPr>
            </w:pPr>
            <w:r>
              <w:rPr>
                <w:rFonts w:cs="Times" w:ascii="Times" w:hAnsi="Times"/>
                <w:lang w:val="pt-BR"/>
              </w:rPr>
              <w:t>1</w:t>
            </w:r>
          </w:p>
        </w:tc>
        <w:tc>
          <w:tcPr>
            <w:tcW w:w="45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76" w:type="dxa"/>
            </w:tcMar>
          </w:tcPr>
          <w:p>
            <w:pPr>
              <w:pStyle w:val="Tabletext"/>
              <w:spacing w:before="60" w:after="60"/>
              <w:ind w:left="18" w:hanging="0"/>
              <w:rPr>
                <w:rFonts w:ascii="Times" w:hAnsi="Times" w:cs="Times"/>
                <w:lang w:val="pt-BR"/>
              </w:rPr>
            </w:pPr>
            <w:r>
              <w:rPr>
                <w:rFonts w:cs="Times" w:ascii="Times" w:hAnsi="Times"/>
                <w:lang w:val="pt-BR"/>
              </w:rPr>
              <w:t>Revisão e adequação das avaliações do cliente/orientador</w:t>
            </w:r>
          </w:p>
        </w:tc>
        <w:tc>
          <w:tcPr>
            <w:tcW w:w="20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6" w:type="dxa"/>
            </w:tcMar>
          </w:tcPr>
          <w:p>
            <w:pPr>
              <w:pStyle w:val="Tabletext"/>
              <w:spacing w:before="60" w:after="60"/>
              <w:ind w:left="42" w:hanging="0"/>
              <w:rPr>
                <w:rFonts w:ascii="Times" w:hAnsi="Times" w:cs="Times"/>
                <w:lang w:val="pt-BR"/>
              </w:rPr>
            </w:pPr>
            <w:r>
              <w:rPr>
                <w:rFonts w:cs="Times" w:ascii="Times" w:hAnsi="Times"/>
                <w:lang w:val="pt-BR"/>
              </w:rPr>
              <w:t>Mateus da Silva Costa</w:t>
            </w:r>
          </w:p>
        </w:tc>
      </w:tr>
      <w:tr>
        <w:trPr/>
        <w:tc>
          <w:tcPr>
            <w:tcW w:w="1273" w:type="dxa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76" w:type="dxa"/>
            </w:tcMar>
          </w:tcPr>
          <w:p>
            <w:pPr>
              <w:pStyle w:val="Tabletext"/>
              <w:spacing w:before="60" w:after="60"/>
              <w:ind w:left="0" w:hanging="0"/>
              <w:rPr/>
            </w:pPr>
            <w:r>
              <w:rPr/>
              <w:t>20/12/2018</w:t>
            </w:r>
          </w:p>
        </w:tc>
        <w:tc>
          <w:tcPr>
            <w:tcW w:w="994" w:type="dxa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76" w:type="dxa"/>
            </w:tcMar>
          </w:tcPr>
          <w:p>
            <w:pPr>
              <w:pStyle w:val="Tabletext"/>
              <w:spacing w:before="60" w:after="60"/>
              <w:ind w:left="41" w:hanging="0"/>
              <w:rPr/>
            </w:pPr>
            <w:r>
              <w:rPr/>
              <w:t>1.1</w:t>
            </w:r>
          </w:p>
        </w:tc>
        <w:tc>
          <w:tcPr>
            <w:tcW w:w="4536" w:type="dxa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  <w:tcMar>
              <w:left w:w="76" w:type="dxa"/>
            </w:tcMar>
          </w:tcPr>
          <w:p>
            <w:pPr>
              <w:pStyle w:val="Tabletext"/>
              <w:spacing w:before="60" w:after="60"/>
              <w:ind w:left="18" w:hanging="0"/>
              <w:rPr/>
            </w:pPr>
            <w:r>
              <w:rPr/>
              <w:t>Inclusão de requisitos</w:t>
            </w:r>
          </w:p>
        </w:tc>
        <w:tc>
          <w:tcPr>
            <w:tcW w:w="200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auto" w:val="clear"/>
            <w:tcMar>
              <w:left w:w="76" w:type="dxa"/>
            </w:tcMar>
          </w:tcPr>
          <w:p>
            <w:pPr>
              <w:pStyle w:val="Tabletext"/>
              <w:spacing w:before="60" w:after="60"/>
              <w:ind w:left="42" w:hanging="0"/>
              <w:rPr/>
            </w:pPr>
            <w:r>
              <w:rPr/>
              <w:t>Salomão Machado Mafalda</w:t>
            </w:r>
          </w:p>
        </w:tc>
      </w:tr>
    </w:tbl>
    <w:p>
      <w:pPr>
        <w:pStyle w:val="Normal"/>
        <w:spacing w:before="60" w:after="0"/>
        <w:jc w:val="center"/>
        <w:rPr>
          <w:rFonts w:ascii="Arial" w:hAnsi="Arial" w:cs="Arial"/>
          <w:b/>
          <w:b/>
          <w:color w:val="000000"/>
        </w:rPr>
      </w:pPr>
      <w:r>
        <w:rPr>
          <w:rFonts w:cs="Arial" w:ascii="Arial" w:hAnsi="Arial"/>
          <w:b/>
          <w:color w:val="000000"/>
        </w:rPr>
      </w:r>
    </w:p>
    <w:p>
      <w:pPr>
        <w:pStyle w:val="Normal"/>
        <w:jc w:val="center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  <w:r>
        <w:br w:type="page"/>
      </w:r>
    </w:p>
    <w:p>
      <w:pPr>
        <w:pStyle w:val="Normal"/>
        <w:numPr>
          <w:ilvl w:val="0"/>
          <w:numId w:val="4"/>
        </w:numPr>
        <w:spacing w:lineRule="auto" w:line="360"/>
        <w:rPr>
          <w:rFonts w:ascii="Arial" w:hAnsi="Arial" w:cs="Arial"/>
          <w:bCs/>
          <w:color w:val="000000"/>
        </w:rPr>
      </w:pPr>
      <w:r>
        <w:rPr>
          <w:rFonts w:cs="Arial" w:ascii="Arial" w:hAnsi="Arial"/>
          <w:b/>
          <w:bCs/>
          <w:color w:val="000000"/>
        </w:rPr>
        <w:t>Análise do Problema</w:t>
      </w:r>
    </w:p>
    <w:p>
      <w:pPr>
        <w:pStyle w:val="Normal"/>
        <w:spacing w:lineRule="auto" w:line="360"/>
        <w:ind w:firstLine="1134"/>
        <w:jc w:val="both"/>
        <w:rPr/>
      </w:pPr>
      <w:r>
        <w:rPr>
          <w:rFonts w:cs="Arial" w:ascii="Arial" w:hAnsi="Arial"/>
          <w:bCs/>
          <w:color w:val="000000"/>
        </w:rPr>
        <w:t xml:space="preserve">É notório que a </w:t>
      </w:r>
      <w:commentRangeStart w:id="0"/>
      <w:r>
        <w:rPr>
          <w:rFonts w:cs="Arial" w:ascii="Arial" w:hAnsi="Arial"/>
          <w:bCs/>
          <w:color w:val="000000"/>
        </w:rPr>
        <w:t>administração p</w:t>
      </w:r>
      <w:ins w:id="0" w:author="Daricélio" w:date="2018-11-28T17:53:00Z">
        <w:r>
          <w:rPr>
            <w:rFonts w:cs="Arial" w:ascii="Arial" w:hAnsi="Arial"/>
            <w:bCs/>
            <w:color w:val="000000"/>
          </w:rPr>
          <w:t>ú</w:t>
        </w:r>
      </w:ins>
      <w:del w:id="1" w:author="Daricélio" w:date="2018-11-28T17:53:00Z">
        <w:r>
          <w:rPr>
            <w:rFonts w:cs="Arial" w:ascii="Arial" w:hAnsi="Arial"/>
            <w:bCs/>
            <w:color w:val="000000"/>
          </w:rPr>
          <w:delText>u</w:delText>
        </w:r>
      </w:del>
      <w:r>
        <w:rPr>
          <w:rFonts w:cs="Arial" w:ascii="Arial" w:hAnsi="Arial"/>
          <w:bCs/>
          <w:color w:val="000000"/>
        </w:rPr>
        <w:t>blica</w:t>
      </w:r>
      <w:r>
        <w:rPr>
          <w:rFonts w:cs="Arial" w:ascii="Arial" w:hAnsi="Arial"/>
          <w:bCs/>
          <w:color w:val="000000"/>
        </w:rPr>
      </w:r>
      <w:commentRangeEnd w:id="0"/>
      <w:r>
        <w:commentReference w:id="0"/>
      </w:r>
      <w:r>
        <w:rPr>
          <w:rFonts w:cs="Arial" w:ascii="Arial" w:hAnsi="Arial"/>
          <w:bCs/>
          <w:color w:val="000000"/>
        </w:rPr>
        <w:t xml:space="preserve"> tem dificuldade em notar e resolver os problemas </w:t>
      </w:r>
      <w:commentRangeStart w:id="1"/>
      <w:r>
        <w:rPr>
          <w:rFonts w:cs="Arial" w:ascii="Arial" w:hAnsi="Arial"/>
          <w:bCs/>
          <w:color w:val="000000"/>
        </w:rPr>
        <w:t>estruturais das cidades</w:t>
      </w:r>
      <w:r>
        <w:rPr>
          <w:rFonts w:cs="Arial" w:ascii="Arial" w:hAnsi="Arial"/>
          <w:bCs/>
          <w:color w:val="000000"/>
        </w:rPr>
      </w:r>
      <w:commentRangeEnd w:id="1"/>
      <w:r>
        <w:commentReference w:id="1"/>
      </w:r>
      <w:r>
        <w:rPr>
          <w:rFonts w:cs="Arial" w:ascii="Arial" w:hAnsi="Arial"/>
          <w:bCs/>
          <w:color w:val="000000"/>
        </w:rPr>
        <w:t xml:space="preserve"> como a estrutura viária, a rede de esgoto e água, a iluminação publ</w:t>
      </w:r>
      <w:bookmarkStart w:id="0" w:name="__DdeLink__577_1275665660"/>
      <w:bookmarkEnd w:id="0"/>
      <w:r>
        <w:rPr>
          <w:rFonts w:cs="Arial" w:ascii="Arial" w:hAnsi="Arial"/>
          <w:bCs/>
          <w:color w:val="000000"/>
        </w:rPr>
        <w:t>ica e a  rede de distribuição de energia. A população sofre com esses problemas que causam prejuízos mat</w:t>
      </w:r>
      <w:ins w:id="2" w:author="Daricélio" w:date="2018-11-28T17:53:00Z">
        <w:r>
          <w:rPr>
            <w:rFonts w:cs="Arial" w:ascii="Arial" w:hAnsi="Arial"/>
            <w:bCs/>
            <w:color w:val="000000"/>
          </w:rPr>
          <w:t>e</w:t>
        </w:r>
      </w:ins>
      <w:del w:id="3" w:author="Daricélio" w:date="2018-11-28T17:53:00Z">
        <w:r>
          <w:rPr>
            <w:rFonts w:cs="Arial" w:ascii="Arial" w:hAnsi="Arial"/>
            <w:bCs/>
            <w:color w:val="000000"/>
          </w:rPr>
          <w:delText>é</w:delText>
        </w:r>
      </w:del>
      <w:r>
        <w:rPr>
          <w:rFonts w:cs="Arial" w:ascii="Arial" w:hAnsi="Arial"/>
          <w:bCs/>
          <w:color w:val="000000"/>
        </w:rPr>
        <w:t>ria</w:t>
      </w:r>
      <w:ins w:id="4" w:author="Daricélio" w:date="2018-11-28T17:53:00Z">
        <w:r>
          <w:rPr>
            <w:rFonts w:cs="Arial" w:ascii="Arial" w:hAnsi="Arial"/>
            <w:bCs/>
            <w:color w:val="000000"/>
          </w:rPr>
          <w:t>i</w:t>
        </w:r>
      </w:ins>
      <w:r>
        <w:rPr>
          <w:rFonts w:cs="Arial" w:ascii="Arial" w:hAnsi="Arial"/>
          <w:bCs/>
          <w:color w:val="000000"/>
        </w:rPr>
        <w:t>s e imateriais. A dificuldade</w:t>
      </w:r>
      <w:del w:id="5" w:author="Daricélio" w:date="2018-11-28T17:53:00Z">
        <w:r>
          <w:rPr>
            <w:rFonts w:cs="Arial" w:ascii="Arial" w:hAnsi="Arial"/>
            <w:bCs/>
            <w:color w:val="000000"/>
          </w:rPr>
          <w:delText>,</w:delText>
        </w:r>
      </w:del>
      <w:r>
        <w:rPr>
          <w:rFonts w:cs="Arial" w:ascii="Arial" w:hAnsi="Arial"/>
          <w:bCs/>
          <w:color w:val="000000"/>
        </w:rPr>
        <w:t xml:space="preserve"> na comunicação entre a população e as prefeituras, e muitas vezes o descaso da administração publica como os problemas da cidade, muitas vezes acaba passando despercebido e faz com que os problemas estruturais perdurem por muito tempo.   Deste modo a solução proposta ao cliente visa disponibilizar uma plataforma que permita aos cidadãos listarem os problemas estruturais existentes na cidade, e que propicie ao cliente o levantamento desses dados.</w:t>
      </w:r>
      <w:r>
        <w:rPr>
          <w:rFonts w:cs="Arial" w:ascii="Arial" w:hAnsi="Arial"/>
          <w:bCs/>
          <w:color w:val="000000"/>
        </w:rPr>
        <w:commentReference w:id="2"/>
      </w:r>
    </w:p>
    <w:p>
      <w:pPr>
        <w:pStyle w:val="Normal"/>
        <w:numPr>
          <w:ilvl w:val="0"/>
          <w:numId w:val="4"/>
        </w:numPr>
        <w:spacing w:lineRule="auto" w:line="360"/>
        <w:rPr>
          <w:rFonts w:ascii="Arial" w:hAnsi="Arial" w:cs="Arial"/>
          <w:bCs/>
          <w:color w:val="000000"/>
        </w:rPr>
      </w:pPr>
      <w:r>
        <w:rPr>
          <w:rFonts w:cs="Arial" w:ascii="Arial" w:hAnsi="Arial"/>
          <w:b/>
          <w:bCs/>
          <w:color w:val="000000"/>
        </w:rPr>
        <w:t>Necessidades Básicas do Cliente</w:t>
      </w:r>
    </w:p>
    <w:p>
      <w:pPr>
        <w:pStyle w:val="Normal"/>
        <w:spacing w:lineRule="auto" w:line="360"/>
        <w:ind w:firstLine="1134"/>
        <w:jc w:val="both"/>
        <w:rPr/>
      </w:pPr>
      <w:r>
        <w:rPr>
          <w:rFonts w:cs="Arial" w:ascii="Arial" w:hAnsi="Arial"/>
          <w:bCs/>
          <w:color w:val="000000"/>
        </w:rPr>
        <w:t>O cliente necessita de uma aplicação mobile</w:t>
      </w:r>
      <w:del w:id="6" w:author="Daricélio" w:date="2018-11-28T17:55:00Z">
        <w:r>
          <w:rPr>
            <w:rFonts w:cs="Arial" w:ascii="Arial" w:hAnsi="Arial"/>
            <w:bCs/>
            <w:color w:val="000000"/>
          </w:rPr>
          <w:delText>,</w:delText>
        </w:r>
      </w:del>
      <w:r>
        <w:rPr>
          <w:rFonts w:cs="Arial" w:ascii="Arial" w:hAnsi="Arial"/>
          <w:bCs/>
          <w:color w:val="000000"/>
        </w:rPr>
        <w:t xml:space="preserve"> que permita a usuários cadastrados inserir e manter descrições de problemas estruturais em um mapa da cidade onde mora. O problema deve pertencer a um de cinco tipos: estrutura viária, rede de esgoto, rede de água e iluminação publica. Usuários não cadastrados podem consultar o mapa com os problemas, mas não poderão inseri novos sem cadastro. A aplicação deve garantir que o usuário esteja próximo </w:t>
      </w:r>
      <w:del w:id="7" w:author="Daricélio" w:date="2018-11-28T17:55:00Z">
        <w:r>
          <w:rPr>
            <w:rFonts w:cs="Arial" w:ascii="Arial" w:hAnsi="Arial"/>
            <w:bCs/>
            <w:color w:val="000000"/>
          </w:rPr>
          <w:delText>a</w:delText>
        </w:r>
      </w:del>
      <w:ins w:id="8" w:author="Daricélio" w:date="2018-11-28T17:55:00Z">
        <w:r>
          <w:rPr>
            <w:rFonts w:cs="Arial" w:ascii="Arial" w:hAnsi="Arial"/>
            <w:bCs/>
            <w:color w:val="000000"/>
          </w:rPr>
          <w:t>à</w:t>
        </w:r>
      </w:ins>
      <w:r>
        <w:rPr>
          <w:rFonts w:cs="Arial" w:ascii="Arial" w:hAnsi="Arial"/>
          <w:bCs/>
          <w:color w:val="000000"/>
        </w:rPr>
        <w:t xml:space="preserve"> região onde o problema vai ser inserido e uma mecanismo de avaliação dos problemas criados por outros, criticando-os ou favorecendo-os. Os problemas devem ser ocultados do mapa depois de um certo período de tempo</w:t>
      </w:r>
      <w:r>
        <w:rPr>
          <w:rFonts w:cs="Arial" w:ascii="Arial" w:hAnsi="Arial"/>
          <w:bCs/>
          <w:color w:val="000000"/>
        </w:rPr>
        <w:commentReference w:id="3"/>
      </w:r>
      <w:r>
        <w:rPr>
          <w:rFonts w:cs="Arial" w:ascii="Arial" w:hAnsi="Arial"/>
          <w:bCs/>
          <w:color w:val="000000"/>
        </w:rPr>
        <w:t>, para cada tipo de problema</w:t>
      </w:r>
    </w:p>
    <w:p>
      <w:pPr>
        <w:pStyle w:val="Normal"/>
        <w:spacing w:lineRule="auto" w:line="360"/>
        <w:rPr>
          <w:rFonts w:ascii="Arial" w:hAnsi="Arial" w:cs="Arial"/>
          <w:b/>
          <w:b/>
          <w:bCs/>
          <w:color w:val="000000"/>
          <w:sz w:val="22"/>
          <w:szCs w:val="22"/>
        </w:rPr>
      </w:pPr>
      <w:r>
        <w:rPr>
          <w:rFonts w:cs="Arial" w:ascii="Arial" w:hAnsi="Arial"/>
          <w:b/>
          <w:bCs/>
          <w:color w:val="000000"/>
          <w:sz w:val="22"/>
          <w:szCs w:val="22"/>
        </w:rPr>
      </w:r>
    </w:p>
    <w:p>
      <w:pPr>
        <w:pStyle w:val="Normal"/>
        <w:numPr>
          <w:ilvl w:val="0"/>
          <w:numId w:val="4"/>
        </w:numPr>
        <w:spacing w:lineRule="auto" w:line="360"/>
        <w:rPr>
          <w:rFonts w:ascii="Arial" w:hAnsi="Arial" w:cs="Arial"/>
          <w:color w:val="000000"/>
        </w:rPr>
      </w:pPr>
      <w:r>
        <w:rPr>
          <w:rFonts w:cs="Arial" w:ascii="Arial" w:hAnsi="Arial"/>
          <w:b/>
          <w:bCs/>
          <w:color w:val="000000" w:themeColor="text1"/>
        </w:rPr>
        <w:t>Estudo de Viabilidade</w:t>
      </w:r>
    </w:p>
    <w:p>
      <w:pPr>
        <w:pStyle w:val="WWDefault"/>
        <w:spacing w:lineRule="auto" w:line="360"/>
        <w:ind w:firstLine="1134"/>
        <w:jc w:val="both"/>
        <w:rPr/>
      </w:pPr>
      <w:r>
        <w:rPr>
          <w:rFonts w:cs="Arial" w:ascii="Arial" w:hAnsi="Arial"/>
        </w:rPr>
        <w:t xml:space="preserve">O desenvolvimento do software se mostra extremamente viável por ser amparada por ferramentas gratuitas. A implantação depende de investimento financeiro por parte do cliente.  </w:t>
      </w:r>
      <w:r>
        <w:rPr>
          <w:rFonts w:cs="Arial" w:ascii="Arial" w:hAnsi="Arial"/>
        </w:rPr>
        <w:commentReference w:id="4"/>
      </w:r>
    </w:p>
    <w:p>
      <w:pPr>
        <w:pStyle w:val="WWDefault"/>
        <w:spacing w:lineRule="auto" w:line="360"/>
        <w:ind w:left="709" w:hanging="0"/>
        <w:jc w:val="both"/>
        <w:rPr>
          <w:rFonts w:ascii="Arial" w:hAnsi="Arial" w:cs="Arial"/>
          <w:bCs/>
        </w:rPr>
      </w:pPr>
      <w:r>
        <w:rPr>
          <w:rFonts w:cs="Arial" w:ascii="Arial" w:hAnsi="Arial"/>
          <w:b/>
          <w:sz w:val="22"/>
          <w:szCs w:val="22"/>
        </w:rPr>
        <w:t xml:space="preserve">3.1. </w:t>
      </w:r>
      <w:r>
        <w:rPr>
          <w:rFonts w:cs="Arial" w:ascii="Arial" w:hAnsi="Arial"/>
          <w:b/>
        </w:rPr>
        <w:t>Viabilidade Técnica</w:t>
      </w:r>
    </w:p>
    <w:p>
      <w:pPr>
        <w:pStyle w:val="Normal"/>
        <w:spacing w:lineRule="auto" w:line="360"/>
        <w:ind w:firstLine="1134"/>
        <w:jc w:val="both"/>
        <w:rPr/>
      </w:pPr>
      <w:r>
        <w:rPr>
          <w:rFonts w:cs="Arial" w:ascii="Arial" w:hAnsi="Arial"/>
          <w:color w:val="000000" w:themeColor="text1"/>
        </w:rPr>
        <w:t>A implementação da aplicação necessita</w:t>
      </w:r>
      <w:del w:id="9" w:author="Daricélio" w:date="2018-11-28T17:57:00Z">
        <w:r>
          <w:rPr>
            <w:rFonts w:cs="Arial" w:ascii="Arial" w:hAnsi="Arial"/>
            <w:color w:val="000000" w:themeColor="text1"/>
          </w:rPr>
          <w:delText>a</w:delText>
        </w:r>
      </w:del>
      <w:r>
        <w:rPr>
          <w:rFonts w:cs="Arial" w:ascii="Arial" w:hAnsi="Arial"/>
          <w:color w:val="000000" w:themeColor="text1"/>
        </w:rPr>
        <w:t xml:space="preserve"> de conhecimento na framework ReactNative, feita na linguagem JavaScript e nas API’s Google Maps e Firebase do Google. O conhecimento sobre a utilização da framework e das API’s será abrangida durante o processo de desenvolvimento com cursos.</w:t>
      </w:r>
    </w:p>
    <w:p>
      <w:pPr>
        <w:pStyle w:val="Normal"/>
        <w:spacing w:lineRule="auto" w:line="360"/>
        <w:ind w:firstLine="1134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spacing w:lineRule="auto" w:line="360"/>
        <w:ind w:left="709" w:hanging="0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b/>
          <w:color w:val="000000"/>
        </w:rPr>
        <w:t>3.2. Viabilidade Econômica</w:t>
      </w:r>
    </w:p>
    <w:p>
      <w:pPr>
        <w:pStyle w:val="Normal"/>
        <w:spacing w:lineRule="auto" w:line="360"/>
        <w:ind w:firstLine="1134"/>
        <w:jc w:val="both"/>
        <w:rPr/>
      </w:pPr>
      <w:r>
        <w:rPr>
          <w:rFonts w:cs="Arial" w:ascii="Arial" w:hAnsi="Arial"/>
          <w:color w:val="000000" w:themeColor="text1"/>
        </w:rPr>
        <w:t xml:space="preserve">Os gastos necessários envolvem a compra de cursos online sobre </w:t>
      </w:r>
      <w:del w:id="10" w:author="Daricélio" w:date="2018-11-28T17:56:00Z">
        <w:r>
          <w:rPr>
            <w:rFonts w:cs="Arial" w:ascii="Arial" w:hAnsi="Arial"/>
            <w:color w:val="000000" w:themeColor="text1"/>
          </w:rPr>
          <w:delText xml:space="preserve">a </w:delText>
        </w:r>
      </w:del>
      <w:ins w:id="11" w:author="Daricélio" w:date="2018-11-28T17:56:00Z">
        <w:r>
          <w:rPr>
            <w:rFonts w:cs="Arial" w:ascii="Arial" w:hAnsi="Arial"/>
            <w:color w:val="000000" w:themeColor="text1"/>
          </w:rPr>
          <w:t xml:space="preserve">o </w:t>
        </w:r>
      </w:ins>
      <w:r>
        <w:rPr>
          <w:rFonts w:cs="Arial" w:ascii="Arial" w:hAnsi="Arial"/>
          <w:color w:val="000000" w:themeColor="text1"/>
        </w:rPr>
        <w:t>framework</w:t>
      </w:r>
      <w:del w:id="12" w:author="Daricélio" w:date="2018-11-28T17:57:00Z">
        <w:r>
          <w:rPr>
            <w:rFonts w:cs="Arial" w:ascii="Arial" w:hAnsi="Arial"/>
            <w:color w:val="000000" w:themeColor="text1"/>
          </w:rPr>
          <w:delText>,</w:delText>
        </w:r>
      </w:del>
      <w:r>
        <w:rPr>
          <w:rFonts w:cs="Arial" w:ascii="Arial" w:hAnsi="Arial"/>
          <w:color w:val="000000" w:themeColor="text1"/>
        </w:rPr>
        <w:t xml:space="preserve"> e de armazenamento, após implementação, em um servidor privado, durante o processo de desenvolvimento será utilizado as versões gratuitas para testes.</w:t>
      </w:r>
    </w:p>
    <w:p>
      <w:pPr>
        <w:pStyle w:val="Normal"/>
        <w:spacing w:lineRule="auto" w:line="360"/>
        <w:ind w:left="720" w:hanging="0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spacing w:lineRule="auto" w:line="360"/>
        <w:ind w:left="720" w:hanging="0"/>
        <w:jc w:val="both"/>
        <w:rPr>
          <w:rFonts w:ascii="Arial" w:hAnsi="Arial" w:cs="Arial"/>
          <w:bCs/>
          <w:color w:val="000000"/>
        </w:rPr>
      </w:pPr>
      <w:r>
        <w:rPr>
          <w:rFonts w:cs="Arial" w:ascii="Arial" w:hAnsi="Arial"/>
          <w:b/>
          <w:color w:val="000000"/>
        </w:rPr>
        <w:t>3.3. Viabilidade Legal</w:t>
      </w:r>
    </w:p>
    <w:p>
      <w:pPr>
        <w:pStyle w:val="Normal"/>
        <w:spacing w:lineRule="auto" w:line="360"/>
        <w:ind w:firstLine="1134"/>
        <w:jc w:val="both"/>
        <w:rPr/>
      </w:pPr>
      <w:r>
        <w:rPr>
          <w:rFonts w:cs="Arial" w:ascii="Arial" w:hAnsi="Arial"/>
          <w:color w:val="000000" w:themeColor="text1"/>
        </w:rPr>
        <w:t xml:space="preserve">Por meio do que se constata nada impede legalmente o desenvolvimento </w:t>
      </w:r>
      <w:commentRangeStart w:id="5"/>
      <w:r>
        <w:rPr>
          <w:rFonts w:cs="Arial" w:ascii="Arial" w:hAnsi="Arial"/>
          <w:color w:val="000000" w:themeColor="text1"/>
        </w:rPr>
        <w:t xml:space="preserve">de tal solução proposta, uma vez que ela não fere nenhuma lei municipal, estatual ou federal nem tratados internacionais relacionados a utilização da internet. As ferramentas utiliza dação possuem licenças gratuitas de utilização dentro dos limites legais de autoria. </w:t>
      </w:r>
      <w:commentRangeEnd w:id="5"/>
      <w:r>
        <w:commentReference w:id="5"/>
      </w:r>
      <w:r>
        <w:rPr>
          <w:rFonts w:cs="Arial" w:ascii="Arial" w:hAnsi="Arial"/>
          <w:color w:val="000000" w:themeColor="text1"/>
        </w:rPr>
      </w:r>
    </w:p>
    <w:p>
      <w:pPr>
        <w:pStyle w:val="Normal"/>
        <w:rPr>
          <w:rFonts w:ascii="Arial" w:hAnsi="Arial" w:cs="Arial"/>
          <w:b/>
          <w:b/>
          <w:bCs/>
          <w:color w:val="000000"/>
          <w:szCs w:val="28"/>
        </w:rPr>
      </w:pPr>
      <w:r>
        <w:rPr>
          <w:rFonts w:cs="Arial" w:ascii="Arial" w:hAnsi="Arial"/>
          <w:b/>
          <w:bCs/>
          <w:color w:val="000000"/>
          <w:szCs w:val="28"/>
        </w:rPr>
      </w:r>
    </w:p>
    <w:p>
      <w:pPr>
        <w:pStyle w:val="Normal"/>
        <w:numPr>
          <w:ilvl w:val="0"/>
          <w:numId w:val="4"/>
        </w:numPr>
        <w:spacing w:lineRule="auto" w:line="360"/>
        <w:rPr>
          <w:rFonts w:ascii="Arial" w:hAnsi="Arial" w:cs="Arial"/>
          <w:bCs/>
          <w:color w:val="000000"/>
        </w:rPr>
      </w:pPr>
      <w:r>
        <w:rPr>
          <w:rFonts w:cs="Arial" w:ascii="Arial" w:hAnsi="Arial"/>
          <w:b/>
          <w:bCs/>
          <w:color w:val="000000"/>
          <w:szCs w:val="28"/>
        </w:rPr>
        <w:t>Missão do Software</w:t>
      </w:r>
    </w:p>
    <w:p>
      <w:pPr>
        <w:pStyle w:val="Normal"/>
        <w:spacing w:lineRule="auto" w:line="360"/>
        <w:ind w:firstLine="1134"/>
        <w:jc w:val="both"/>
        <w:rPr/>
      </w:pPr>
      <w:r>
        <w:rPr>
          <w:rFonts w:cs="Arial" w:ascii="Arial" w:hAnsi="Arial"/>
          <w:color w:val="000000" w:themeColor="text1"/>
        </w:rPr>
        <w:t xml:space="preserve">O software tem por objetivo propiciar aos cidadãos uma plataforma </w:t>
      </w:r>
      <w:r>
        <w:rPr>
          <w:rFonts w:cs="Arial" w:ascii="Arial" w:hAnsi="Arial"/>
          <w:color w:val="000000" w:themeColor="text1"/>
        </w:rPr>
        <w:commentReference w:id="6"/>
      </w:r>
      <w:r>
        <w:rPr>
          <w:rFonts w:cs="Arial" w:ascii="Arial" w:hAnsi="Arial"/>
          <w:color w:val="000000" w:themeColor="text1"/>
        </w:rPr>
        <w:t>que permita, após cadastro e autenticação, inserir e consultar problemas em um mapa além de permitir avaliação de problemas já inseridos. Usuários não cadastrados/autenticados poderão apenas consultar o mapa.</w:t>
      </w:r>
    </w:p>
    <w:p>
      <w:pPr>
        <w:pStyle w:val="Normal"/>
        <w:ind w:firstLine="57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numPr>
          <w:ilvl w:val="0"/>
          <w:numId w:val="4"/>
        </w:numPr>
        <w:rPr>
          <w:rFonts w:ascii="Arial" w:hAnsi="Arial" w:cs="Arial"/>
          <w:b/>
          <w:b/>
          <w:bCs/>
          <w:color w:val="000000"/>
          <w:szCs w:val="28"/>
        </w:rPr>
      </w:pPr>
      <w:r>
        <w:rPr>
          <w:rFonts w:cs="Arial" w:ascii="Arial" w:hAnsi="Arial"/>
          <w:b/>
          <w:bCs/>
          <w:color w:val="000000"/>
          <w:szCs w:val="28"/>
        </w:rPr>
        <w:t>Limites do Sistema</w:t>
      </w:r>
    </w:p>
    <w:p>
      <w:pPr>
        <w:pStyle w:val="Normal"/>
        <w:rPr>
          <w:rFonts w:ascii="Arial" w:hAnsi="Arial" w:cs="Arial"/>
          <w:b/>
          <w:b/>
          <w:bCs/>
          <w:color w:val="000000"/>
          <w:szCs w:val="28"/>
        </w:rPr>
      </w:pPr>
      <w:r>
        <w:rPr>
          <w:rFonts w:cs="Arial" w:ascii="Arial" w:hAnsi="Arial"/>
          <w:b/>
          <w:bCs/>
          <w:color w:val="000000"/>
          <w:szCs w:val="28"/>
        </w:rPr>
      </w:r>
    </w:p>
    <w:tbl>
      <w:tblPr>
        <w:tblW w:w="9297" w:type="dxa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  <w:tblLook w:val="0000"/>
      </w:tblPr>
      <w:tblGrid>
        <w:gridCol w:w="788"/>
        <w:gridCol w:w="3404"/>
        <w:gridCol w:w="5105"/>
      </w:tblGrid>
      <w:tr>
        <w:trPr/>
        <w:tc>
          <w:tcPr>
            <w:tcW w:w="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color w:val="000000"/>
                <w:szCs w:val="28"/>
              </w:rPr>
            </w:pPr>
            <w:r>
              <w:rPr>
                <w:rFonts w:cs="Arial" w:ascii="Arial" w:hAnsi="Arial"/>
                <w:b/>
                <w:bCs/>
                <w:color w:val="000000"/>
                <w:szCs w:val="28"/>
              </w:rPr>
              <w:t>ID</w:t>
            </w:r>
          </w:p>
        </w:tc>
        <w:tc>
          <w:tcPr>
            <w:tcW w:w="34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color w:val="000000"/>
                <w:szCs w:val="28"/>
              </w:rPr>
            </w:pPr>
            <w:r>
              <w:rPr>
                <w:rFonts w:cs="Arial" w:ascii="Arial" w:hAnsi="Arial"/>
                <w:b/>
                <w:bCs/>
                <w:color w:val="000000"/>
                <w:szCs w:val="28"/>
              </w:rPr>
              <w:t>Funcionalidade</w:t>
            </w:r>
          </w:p>
        </w:tc>
        <w:tc>
          <w:tcPr>
            <w:tcW w:w="51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color w:val="000000"/>
                <w:szCs w:val="28"/>
              </w:rPr>
            </w:pPr>
            <w:r>
              <w:rPr>
                <w:rFonts w:cs="Arial" w:ascii="Arial" w:hAnsi="Arial"/>
                <w:b/>
                <w:bCs/>
                <w:color w:val="000000"/>
                <w:szCs w:val="28"/>
              </w:rPr>
              <w:t>Justificativa</w:t>
            </w:r>
          </w:p>
        </w:tc>
      </w:tr>
      <w:tr>
        <w:trPr/>
        <w:tc>
          <w:tcPr>
            <w:tcW w:w="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b/>
                <w:bCs/>
                <w:color w:val="000000"/>
                <w:szCs w:val="28"/>
              </w:rPr>
              <w:t>L1</w:t>
            </w:r>
          </w:p>
        </w:tc>
        <w:tc>
          <w:tcPr>
            <w:tcW w:w="34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>
                <w:rFonts w:cs="Arial" w:ascii="Arial" w:hAnsi="Arial"/>
                <w:color w:val="000000" w:themeColor="text1"/>
              </w:rPr>
              <w:t>Cadastro, edição e exclusão de contas de usuários</w:t>
            </w:r>
          </w:p>
        </w:tc>
        <w:tc>
          <w:tcPr>
            <w:tcW w:w="51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both"/>
              <w:rPr/>
            </w:pPr>
            <w:del w:id="13" w:author="Daricélio" w:date="2018-11-28T18:01:00Z">
              <w:r>
                <w:rPr>
                  <w:rFonts w:cs="Arial" w:ascii="Arial" w:hAnsi="Arial"/>
                  <w:color w:val="000000" w:themeColor="text1"/>
                </w:rPr>
                <w:delText>E</w:delText>
              </w:r>
            </w:del>
            <w:r>
              <w:rPr>
                <w:rFonts w:cs="Arial" w:ascii="Arial" w:hAnsi="Arial"/>
                <w:color w:val="000000" w:themeColor="text1"/>
              </w:rPr>
              <w:commentReference w:id="7"/>
            </w:r>
            <w:del w:id="14" w:author="Daricélio" w:date="2018-11-28T18:01:00Z">
              <w:r>
                <w:rPr>
                  <w:rFonts w:cs="Arial" w:ascii="Arial" w:hAnsi="Arial"/>
                  <w:color w:val="000000" w:themeColor="text1"/>
                </w:rPr>
                <w:delText xml:space="preserve"> </w:delText>
              </w:r>
            </w:del>
            <w:ins w:id="15" w:author="Daricélio" w:date="2018-11-28T18:01:00Z">
              <w:r>
                <w:rPr>
                  <w:rFonts w:cs="Arial" w:ascii="Arial" w:hAnsi="Arial"/>
                  <w:color w:val="000000" w:themeColor="text1"/>
                </w:rPr>
                <w:t xml:space="preserve">É </w:t>
              </w:r>
            </w:ins>
            <w:r>
              <w:rPr>
                <w:rFonts w:cs="Arial" w:ascii="Arial" w:hAnsi="Arial"/>
                <w:color w:val="000000" w:themeColor="text1"/>
              </w:rPr>
              <w:t xml:space="preserve">necessário um cadastro e autenticação para inserir um problema </w:t>
            </w:r>
            <w:del w:id="16" w:author="Daricélio" w:date="2018-11-28T18:01:00Z">
              <w:r>
                <w:rPr>
                  <w:rFonts w:cs="Arial" w:ascii="Arial" w:hAnsi="Arial"/>
                  <w:color w:val="000000" w:themeColor="text1"/>
                </w:rPr>
                <w:delText>infra estrutural</w:delText>
              </w:r>
            </w:del>
            <w:ins w:id="17" w:author="Daricélio" w:date="2018-11-28T18:01:00Z">
              <w:r>
                <w:rPr>
                  <w:rFonts w:cs="Arial" w:ascii="Arial" w:hAnsi="Arial"/>
                  <w:color w:val="000000" w:themeColor="text1"/>
                </w:rPr>
                <w:t>infraestrutural</w:t>
              </w:r>
            </w:ins>
            <w:r>
              <w:rPr>
                <w:rFonts w:cs="Arial" w:ascii="Arial" w:hAnsi="Arial"/>
                <w:color w:val="000000" w:themeColor="text1"/>
              </w:rPr>
              <w:t xml:space="preserve"> no mapa da aplicação</w:t>
            </w:r>
          </w:p>
        </w:tc>
      </w:tr>
      <w:tr>
        <w:trPr/>
        <w:tc>
          <w:tcPr>
            <w:tcW w:w="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color w:val="000000" w:themeColor="text1"/>
              </w:rPr>
            </w:pPr>
            <w:r>
              <w:rPr>
                <w:rFonts w:cs="Arial" w:ascii="Arial" w:hAnsi="Arial"/>
                <w:b/>
                <w:bCs/>
                <w:color w:val="000000" w:themeColor="text1"/>
              </w:rPr>
              <w:t>L2</w:t>
            </w:r>
          </w:p>
        </w:tc>
        <w:tc>
          <w:tcPr>
            <w:tcW w:w="34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Cadastro e edição de problema</w:t>
            </w:r>
          </w:p>
        </w:tc>
        <w:tc>
          <w:tcPr>
            <w:tcW w:w="51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 xml:space="preserve">Para levantamento, atualização e exibição dos </w:t>
            </w:r>
            <w:del w:id="18" w:author="Daricélio" w:date="2018-11-28T18:01:00Z">
              <w:r>
                <w:rPr>
                  <w:rFonts w:cs="Arial" w:ascii="Arial" w:hAnsi="Arial"/>
                  <w:color w:val="000000" w:themeColor="text1"/>
                </w:rPr>
                <w:delText>problemas</w:delText>
              </w:r>
            </w:del>
            <w:ins w:id="19" w:author="Daricélio" w:date="2018-11-28T18:01:00Z">
              <w:r>
                <w:rPr>
                  <w:rFonts w:cs="Arial" w:ascii="Arial" w:hAnsi="Arial"/>
                  <w:color w:val="000000" w:themeColor="text1"/>
                </w:rPr>
                <w:t>problemas.</w:t>
              </w:r>
            </w:ins>
            <w:r>
              <w:rPr>
                <w:rFonts w:cs="Arial" w:ascii="Arial" w:hAnsi="Arial"/>
                <w:color w:val="000000" w:themeColor="text1"/>
              </w:rPr>
              <w:t xml:space="preserve"> </w:t>
            </w:r>
          </w:p>
        </w:tc>
      </w:tr>
      <w:tr>
        <w:trPr/>
        <w:tc>
          <w:tcPr>
            <w:tcW w:w="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color w:val="000000" w:themeColor="text1"/>
              </w:rPr>
            </w:pPr>
            <w:r>
              <w:rPr>
                <w:rFonts w:cs="Arial" w:ascii="Arial" w:hAnsi="Arial"/>
                <w:b/>
                <w:bCs/>
                <w:color w:val="000000" w:themeColor="text1"/>
              </w:rPr>
              <w:t>L3</w:t>
            </w:r>
          </w:p>
        </w:tc>
        <w:tc>
          <w:tcPr>
            <w:tcW w:w="34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Consulta de problemas</w:t>
            </w:r>
          </w:p>
        </w:tc>
        <w:tc>
          <w:tcPr>
            <w:tcW w:w="51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Para permitir aos usuários visualizar os problemas</w:t>
            </w:r>
          </w:p>
        </w:tc>
      </w:tr>
      <w:tr>
        <w:trPr/>
        <w:tc>
          <w:tcPr>
            <w:tcW w:w="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color w:val="000000" w:themeColor="text1"/>
              </w:rPr>
            </w:pPr>
            <w:r>
              <w:rPr>
                <w:rFonts w:cs="Arial" w:ascii="Arial" w:hAnsi="Arial"/>
                <w:b/>
                <w:bCs/>
                <w:color w:val="000000" w:themeColor="text1"/>
              </w:rPr>
              <w:t>L4</w:t>
            </w:r>
          </w:p>
        </w:tc>
        <w:tc>
          <w:tcPr>
            <w:tcW w:w="34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both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Avaliar problemas</w:t>
            </w:r>
          </w:p>
        </w:tc>
        <w:tc>
          <w:tcPr>
            <w:tcW w:w="51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>
                <w:rFonts w:cs="Arial" w:ascii="Arial" w:hAnsi="Arial"/>
                <w:color w:val="000000" w:themeColor="text1"/>
              </w:rPr>
              <w:t>Para garantia a efetividade</w:t>
            </w:r>
          </w:p>
        </w:tc>
      </w:tr>
    </w:tbl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Ttulo2"/>
        <w:numPr>
          <w:ilvl w:val="0"/>
          <w:numId w:val="0"/>
        </w:numPr>
        <w:rPr>
          <w:b w:val="false"/>
          <w:b w:val="false"/>
          <w:bCs w:val="false"/>
          <w:color w:val="000000"/>
          <w:szCs w:val="24"/>
        </w:rPr>
      </w:pPr>
      <w:r>
        <w:rPr>
          <w:b w:val="false"/>
          <w:bCs w:val="false"/>
          <w:color w:val="000000"/>
          <w:szCs w:val="24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Ttulo2"/>
        <w:numPr>
          <w:ilvl w:val="0"/>
          <w:numId w:val="4"/>
        </w:numPr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Benefícios Gerais</w:t>
      </w:r>
    </w:p>
    <w:p>
      <w:pPr>
        <w:pStyle w:val="Normal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tbl>
      <w:tblPr>
        <w:tblW w:w="9297" w:type="dxa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  <w:tblLook w:val="0000"/>
      </w:tblPr>
      <w:tblGrid>
        <w:gridCol w:w="793"/>
        <w:gridCol w:w="8503"/>
      </w:tblGrid>
      <w:tr>
        <w:trPr/>
        <w:tc>
          <w:tcPr>
            <w:tcW w:w="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color w:val="000000"/>
              </w:rPr>
            </w:pPr>
            <w:r>
              <w:rPr>
                <w:rFonts w:cs="Arial" w:ascii="Arial" w:hAnsi="Arial"/>
                <w:b/>
                <w:color w:val="000000"/>
              </w:rPr>
              <w:t>ID</w:t>
            </w:r>
          </w:p>
        </w:tc>
        <w:tc>
          <w:tcPr>
            <w:tcW w:w="85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color w:val="000000"/>
              </w:rPr>
            </w:pPr>
            <w:r>
              <w:rPr>
                <w:rFonts w:cs="Arial" w:ascii="Arial" w:hAnsi="Arial"/>
                <w:b/>
                <w:color w:val="000000"/>
              </w:rPr>
              <w:t>Benefício</w:t>
            </w:r>
          </w:p>
        </w:tc>
      </w:tr>
      <w:tr>
        <w:trPr/>
        <w:tc>
          <w:tcPr>
            <w:tcW w:w="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ContedodaTabela"/>
              <w:snapToGrid w:val="false"/>
              <w:spacing w:before="0" w:after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b/>
                <w:color w:val="000000"/>
              </w:rPr>
              <w:t>B1</w:t>
            </w:r>
          </w:p>
        </w:tc>
        <w:tc>
          <w:tcPr>
            <w:tcW w:w="85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ContedodaTabela"/>
              <w:snapToGrid w:val="false"/>
              <w:spacing w:before="0" w:after="120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O sistema proverá uma voz aos problemas dos cidadãos</w:t>
            </w:r>
          </w:p>
        </w:tc>
      </w:tr>
      <w:tr>
        <w:trPr/>
        <w:tc>
          <w:tcPr>
            <w:tcW w:w="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ContedodaTabela"/>
              <w:snapToGrid w:val="false"/>
              <w:spacing w:before="0" w:after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b/>
                <w:color w:val="000000"/>
              </w:rPr>
              <w:t>B2</w:t>
            </w:r>
          </w:p>
        </w:tc>
        <w:tc>
          <w:tcPr>
            <w:tcW w:w="85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ContedodaTabela"/>
              <w:snapToGrid w:val="false"/>
              <w:spacing w:before="0" w:after="120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 xml:space="preserve">Prover a prefeitura do município facilidades na administração </w:t>
            </w:r>
          </w:p>
        </w:tc>
      </w:tr>
      <w:tr>
        <w:trPr/>
        <w:tc>
          <w:tcPr>
            <w:tcW w:w="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ContedodaTabela"/>
              <w:snapToGrid w:val="false"/>
              <w:spacing w:before="0" w:after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b/>
                <w:color w:val="000000"/>
              </w:rPr>
              <w:t>B3</w:t>
            </w:r>
          </w:p>
        </w:tc>
        <w:tc>
          <w:tcPr>
            <w:tcW w:w="85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ContedodaTabela"/>
              <w:snapToGrid w:val="false"/>
              <w:spacing w:before="0" w:after="120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Levantamento de dados referentes a administração pública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b/>
          <w:b/>
          <w:bCs/>
          <w:color w:val="000000"/>
          <w:szCs w:val="28"/>
        </w:rPr>
      </w:pPr>
      <w:r>
        <w:rPr>
          <w:rFonts w:cs="Arial" w:ascii="Arial" w:hAnsi="Arial"/>
          <w:b/>
          <w:bCs/>
          <w:color w:val="000000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color w:val="000000"/>
          <w:szCs w:val="28"/>
        </w:rPr>
      </w:pPr>
      <w:r>
        <w:rPr>
          <w:rFonts w:cs="Arial" w:ascii="Arial" w:hAnsi="Arial"/>
          <w:b/>
          <w:bCs/>
          <w:color w:val="000000"/>
          <w:szCs w:val="28"/>
        </w:rPr>
      </w:r>
    </w:p>
    <w:p>
      <w:pPr>
        <w:pStyle w:val="Normal"/>
        <w:numPr>
          <w:ilvl w:val="0"/>
          <w:numId w:val="4"/>
        </w:numPr>
        <w:rPr>
          <w:rFonts w:ascii="Arial" w:hAnsi="Arial" w:cs="Arial"/>
          <w:b/>
          <w:b/>
          <w:bCs/>
          <w:color w:val="000000"/>
          <w:szCs w:val="28"/>
        </w:rPr>
      </w:pPr>
      <w:r>
        <w:rPr>
          <w:rFonts w:cs="Arial" w:ascii="Arial" w:hAnsi="Arial"/>
          <w:b/>
          <w:bCs/>
          <w:color w:val="000000"/>
          <w:szCs w:val="28"/>
        </w:rPr>
        <w:t>Restrições</w:t>
      </w:r>
    </w:p>
    <w:p>
      <w:pPr>
        <w:pStyle w:val="Normal"/>
        <w:rPr>
          <w:rFonts w:ascii="Arial" w:hAnsi="Arial" w:cs="Arial"/>
          <w:b/>
          <w:b/>
          <w:bCs/>
          <w:color w:val="000000"/>
          <w:szCs w:val="28"/>
        </w:rPr>
      </w:pPr>
      <w:r>
        <w:rPr>
          <w:rFonts w:cs="Arial" w:ascii="Arial" w:hAnsi="Arial"/>
          <w:b/>
          <w:bCs/>
          <w:color w:val="000000"/>
          <w:szCs w:val="28"/>
        </w:rPr>
      </w:r>
    </w:p>
    <w:tbl>
      <w:tblPr>
        <w:tblW w:w="9297" w:type="dxa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  <w:tblLook w:val="0000"/>
      </w:tblPr>
      <w:tblGrid>
        <w:gridCol w:w="789"/>
        <w:gridCol w:w="3409"/>
        <w:gridCol w:w="5099"/>
      </w:tblGrid>
      <w:tr>
        <w:trPr/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color w:val="000000"/>
                <w:szCs w:val="28"/>
              </w:rPr>
            </w:pPr>
            <w:r>
              <w:rPr>
                <w:rFonts w:cs="Arial" w:ascii="Arial" w:hAnsi="Arial"/>
                <w:b/>
                <w:bCs/>
                <w:color w:val="000000"/>
                <w:szCs w:val="28"/>
              </w:rPr>
              <w:t>ID</w:t>
            </w:r>
          </w:p>
        </w:tc>
        <w:tc>
          <w:tcPr>
            <w:tcW w:w="3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color w:val="000000"/>
                <w:szCs w:val="28"/>
              </w:rPr>
            </w:pPr>
            <w:r>
              <w:rPr>
                <w:rFonts w:cs="Arial" w:ascii="Arial" w:hAnsi="Arial"/>
                <w:b/>
                <w:bCs/>
                <w:color w:val="000000"/>
                <w:szCs w:val="28"/>
              </w:rPr>
              <w:t>Restrição</w:t>
            </w:r>
          </w:p>
        </w:tc>
        <w:tc>
          <w:tcPr>
            <w:tcW w:w="50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color w:val="000000"/>
              </w:rPr>
            </w:pPr>
            <w:r>
              <w:rPr>
                <w:rFonts w:cs="Arial" w:ascii="Arial" w:hAnsi="Arial"/>
                <w:b/>
                <w:bCs/>
                <w:color w:val="000000"/>
                <w:szCs w:val="28"/>
              </w:rPr>
              <w:t>Descrição</w:t>
            </w:r>
          </w:p>
        </w:tc>
      </w:tr>
      <w:tr>
        <w:trPr/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ContedodaTabela"/>
              <w:snapToGrid w:val="false"/>
              <w:spacing w:before="0" w:after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b/>
                <w:color w:val="000000"/>
              </w:rPr>
              <w:t>R1</w:t>
            </w:r>
          </w:p>
        </w:tc>
        <w:tc>
          <w:tcPr>
            <w:tcW w:w="3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ContedodaTabela"/>
              <w:snapToGrid w:val="false"/>
              <w:spacing w:before="0" w:after="12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>Entrega</w:t>
            </w:r>
          </w:p>
        </w:tc>
        <w:tc>
          <w:tcPr>
            <w:tcW w:w="50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ContedodaTabela"/>
              <w:snapToGrid w:val="false"/>
              <w:spacing w:before="0" w:after="12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>O software deve ser apresentado ao cliente, com todos os requisitos funcionais, até o dia 11 de fevereiro de 2018</w:t>
            </w:r>
          </w:p>
        </w:tc>
      </w:tr>
    </w:tbl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numPr>
          <w:ilvl w:val="0"/>
          <w:numId w:val="4"/>
        </w:numPr>
        <w:rPr>
          <w:rFonts w:ascii="Arial" w:hAnsi="Arial" w:cs="Arial"/>
          <w:b/>
          <w:b/>
          <w:bCs/>
          <w:color w:val="000000"/>
          <w:szCs w:val="28"/>
        </w:rPr>
      </w:pPr>
      <w:r>
        <w:rPr>
          <w:rFonts w:cs="Arial" w:ascii="Arial" w:hAnsi="Arial"/>
          <w:b/>
          <w:bCs/>
          <w:color w:val="000000"/>
          <w:szCs w:val="28"/>
        </w:rPr>
        <w:t>Atores</w:t>
      </w:r>
    </w:p>
    <w:p>
      <w:pPr>
        <w:pStyle w:val="Normal"/>
        <w:tabs>
          <w:tab w:val="left" w:pos="6915" w:leader="none"/>
        </w:tabs>
        <w:rPr>
          <w:rFonts w:ascii="Arial" w:hAnsi="Arial" w:cs="Arial"/>
          <w:b/>
          <w:b/>
          <w:bCs/>
          <w:color w:val="000000"/>
          <w:szCs w:val="28"/>
        </w:rPr>
      </w:pPr>
      <w:r>
        <w:rPr>
          <w:rFonts w:cs="Arial" w:ascii="Arial" w:hAnsi="Arial"/>
          <w:b/>
          <w:bCs/>
          <w:color w:val="000000"/>
          <w:szCs w:val="28"/>
        </w:rPr>
      </w:r>
    </w:p>
    <w:tbl>
      <w:tblPr>
        <w:tblW w:w="9297" w:type="dxa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  <w:tblLook w:val="0000"/>
      </w:tblPr>
      <w:tblGrid>
        <w:gridCol w:w="793"/>
        <w:gridCol w:w="2694"/>
        <w:gridCol w:w="5810"/>
      </w:tblGrid>
      <w:tr>
        <w:trPr/>
        <w:tc>
          <w:tcPr>
            <w:tcW w:w="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6915" w:leader="none"/>
              </w:tabs>
              <w:jc w:val="center"/>
              <w:rPr>
                <w:rFonts w:ascii="Arial" w:hAnsi="Arial" w:cs="Arial"/>
                <w:b/>
                <w:b/>
                <w:bCs/>
                <w:color w:val="000000"/>
                <w:szCs w:val="28"/>
              </w:rPr>
            </w:pPr>
            <w:r>
              <w:rPr>
                <w:rFonts w:cs="Arial" w:ascii="Arial" w:hAnsi="Arial"/>
                <w:b/>
                <w:bCs/>
                <w:color w:val="000000"/>
                <w:szCs w:val="28"/>
              </w:rPr>
              <w:t>ID</w:t>
            </w:r>
          </w:p>
        </w:tc>
        <w:tc>
          <w:tcPr>
            <w:tcW w:w="2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6915" w:leader="none"/>
              </w:tabs>
              <w:jc w:val="center"/>
              <w:rPr>
                <w:rFonts w:ascii="Arial" w:hAnsi="Arial" w:cs="Arial"/>
                <w:b/>
                <w:b/>
                <w:bCs/>
                <w:color w:val="000000"/>
                <w:szCs w:val="28"/>
              </w:rPr>
            </w:pPr>
            <w:r>
              <w:rPr>
                <w:rFonts w:cs="Arial" w:ascii="Arial" w:hAnsi="Arial"/>
                <w:b/>
                <w:bCs/>
                <w:color w:val="000000"/>
                <w:szCs w:val="28"/>
              </w:rPr>
              <w:t>Atores</w:t>
            </w:r>
          </w:p>
        </w:tc>
        <w:tc>
          <w:tcPr>
            <w:tcW w:w="5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6915" w:leader="none"/>
              </w:tabs>
              <w:jc w:val="center"/>
              <w:rPr>
                <w:rFonts w:ascii="Arial" w:hAnsi="Arial" w:cs="Arial"/>
                <w:b/>
                <w:b/>
                <w:bCs/>
                <w:color w:val="000000"/>
                <w:szCs w:val="28"/>
              </w:rPr>
            </w:pPr>
            <w:r>
              <w:rPr>
                <w:rFonts w:cs="Arial" w:ascii="Arial" w:hAnsi="Arial"/>
                <w:b/>
                <w:bCs/>
                <w:color w:val="000000"/>
                <w:szCs w:val="28"/>
              </w:rPr>
              <w:t>Descrição</w:t>
            </w:r>
          </w:p>
        </w:tc>
      </w:tr>
      <w:tr>
        <w:trPr/>
        <w:tc>
          <w:tcPr>
            <w:tcW w:w="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tabs>
                <w:tab w:val="left" w:pos="6915" w:leader="none"/>
              </w:tabs>
              <w:jc w:val="center"/>
              <w:rPr>
                <w:rFonts w:ascii="Arial" w:hAnsi="Arial" w:cs="Arial"/>
                <w:bCs/>
                <w:color w:val="000000"/>
                <w:szCs w:val="28"/>
              </w:rPr>
            </w:pPr>
            <w:r>
              <w:rPr>
                <w:rFonts w:cs="Arial" w:ascii="Arial" w:hAnsi="Arial"/>
                <w:b/>
                <w:bCs/>
                <w:color w:val="000000"/>
                <w:szCs w:val="28"/>
              </w:rPr>
              <w:t>A1</w:t>
            </w:r>
          </w:p>
        </w:tc>
        <w:tc>
          <w:tcPr>
            <w:tcW w:w="2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tabs>
                <w:tab w:val="left" w:pos="6915" w:leader="none"/>
              </w:tabs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Usuário</w:t>
            </w:r>
          </w:p>
        </w:tc>
        <w:tc>
          <w:tcPr>
            <w:tcW w:w="5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tabs>
                <w:tab w:val="left" w:pos="6915" w:leader="none"/>
              </w:tabs>
              <w:jc w:val="both"/>
              <w:pPrChange w:id="0" w:author="Daricélio" w:date="2018-11-28T18:02:00Z">
                <w:pPr>
                  <w:tabs>
                    <w:tab w:val="left" w:pos="6915" w:leader="none"/>
                  </w:tabs>
                </w:pPr>
              </w:pPrChange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Aquele que irá se manifestar referente a determina</w:t>
            </w:r>
            <w:ins w:id="20" w:author="Daricélio" w:date="2018-11-28T18:02:00Z">
              <w:r>
                <w:rPr>
                  <w:rFonts w:cs="Arial" w:ascii="Arial" w:hAnsi="Arial"/>
                  <w:color w:val="000000" w:themeColor="text1"/>
                </w:rPr>
                <w:t>do</w:t>
              </w:r>
            </w:ins>
            <w:r>
              <w:rPr>
                <w:rFonts w:cs="Arial" w:ascii="Arial" w:hAnsi="Arial"/>
                <w:color w:val="000000" w:themeColor="text1"/>
              </w:rPr>
              <w:t xml:space="preserve"> problema em seu meio</w:t>
            </w:r>
          </w:p>
        </w:tc>
      </w:tr>
      <w:tr>
        <w:trPr/>
        <w:tc>
          <w:tcPr>
            <w:tcW w:w="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color w:val="000000" w:themeColor="text1"/>
              </w:rPr>
            </w:pPr>
            <w:r>
              <w:rPr>
                <w:rFonts w:cs="Arial" w:ascii="Arial" w:hAnsi="Arial"/>
                <w:b/>
                <w:bCs/>
                <w:color w:val="000000" w:themeColor="text1"/>
              </w:rPr>
              <w:t>A2</w:t>
            </w:r>
          </w:p>
        </w:tc>
        <w:tc>
          <w:tcPr>
            <w:tcW w:w="2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color w:val="000000" w:themeColor="text1"/>
              </w:rPr>
              <w:t>Administrador</w:t>
            </w:r>
          </w:p>
        </w:tc>
        <w:tc>
          <w:tcPr>
            <w:tcW w:w="5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rPr/>
            </w:pPr>
            <w:del w:id="21" w:author="Daricélio" w:date="2018-11-28T18:02:00Z">
              <w:r>
                <w:rPr>
                  <w:rFonts w:cs="Arial" w:ascii="Arial" w:hAnsi="Arial"/>
                  <w:color w:val="000000" w:themeColor="text1"/>
                </w:rPr>
                <w:delText>Aquele que irá</w:delText>
              </w:r>
            </w:del>
            <w:r>
              <w:rPr>
                <w:rFonts w:cs="Arial" w:ascii="Arial" w:hAnsi="Arial"/>
                <w:color w:val="000000" w:themeColor="text1"/>
              </w:rPr>
              <w:t xml:space="preserve">Responsável pela manutenção do software </w:t>
            </w:r>
            <w:r>
              <w:rPr>
                <w:rFonts w:cs="Arial" w:ascii="Arial" w:hAnsi="Arial"/>
                <w:color w:val="000000" w:themeColor="text1"/>
              </w:rPr>
              <w:commentReference w:id="8"/>
            </w:r>
          </w:p>
        </w:tc>
      </w:tr>
    </w:tbl>
    <w:p>
      <w:pPr>
        <w:pStyle w:val="Normal"/>
        <w:rPr>
          <w:rFonts w:ascii="Arial" w:hAnsi="Arial" w:cs="Arial"/>
          <w:b/>
          <w:b/>
          <w:bCs/>
          <w:color w:val="000000"/>
          <w:szCs w:val="28"/>
        </w:rPr>
      </w:pPr>
      <w:r>
        <w:rPr>
          <w:rFonts w:cs="Arial" w:ascii="Arial" w:hAnsi="Arial"/>
          <w:b/>
          <w:bCs/>
          <w:color w:val="000000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color w:val="000000"/>
          <w:szCs w:val="28"/>
        </w:rPr>
      </w:pPr>
      <w:r>
        <w:rPr>
          <w:rFonts w:cs="Arial" w:ascii="Arial" w:hAnsi="Arial"/>
          <w:b/>
          <w:bCs/>
          <w:color w:val="000000"/>
          <w:szCs w:val="28"/>
        </w:rPr>
      </w:r>
    </w:p>
    <w:p>
      <w:pPr>
        <w:pStyle w:val="Normal"/>
        <w:numPr>
          <w:ilvl w:val="0"/>
          <w:numId w:val="4"/>
        </w:numPr>
        <w:rPr>
          <w:rFonts w:ascii="Arial" w:hAnsi="Arial" w:cs="Arial"/>
          <w:color w:val="000000"/>
        </w:rPr>
      </w:pPr>
      <w:r>
        <w:rPr>
          <w:rFonts w:cs="Arial" w:ascii="Arial" w:hAnsi="Arial"/>
          <w:b/>
          <w:bCs/>
          <w:color w:val="000000"/>
          <w:szCs w:val="28"/>
        </w:rPr>
        <w:t>Requisitos Funcionais</w:t>
      </w:r>
    </w:p>
    <w:p>
      <w:pPr>
        <w:pStyle w:val="Normal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tbl>
      <w:tblPr>
        <w:tblW w:w="9297" w:type="dxa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  <w:tblLook w:val="0000"/>
      </w:tblPr>
      <w:tblGrid>
        <w:gridCol w:w="798"/>
        <w:gridCol w:w="3345"/>
        <w:gridCol w:w="3082"/>
        <w:gridCol w:w="2071"/>
      </w:tblGrid>
      <w:tr>
        <w:trPr/>
        <w:tc>
          <w:tcPr>
            <w:tcW w:w="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color w:val="000000"/>
              </w:rPr>
            </w:pPr>
            <w:r>
              <w:rPr>
                <w:rFonts w:cs="Arial" w:ascii="Arial" w:hAnsi="Arial"/>
                <w:b/>
                <w:color w:val="000000"/>
              </w:rPr>
              <w:t>ID</w:t>
            </w:r>
          </w:p>
        </w:tc>
        <w:tc>
          <w:tcPr>
            <w:tcW w:w="3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color w:val="000000"/>
              </w:rPr>
            </w:pPr>
            <w:r>
              <w:rPr>
                <w:rFonts w:cs="Arial" w:ascii="Arial" w:hAnsi="Arial"/>
                <w:b/>
                <w:color w:val="000000"/>
              </w:rPr>
              <w:t>Funcionalidade</w:t>
            </w:r>
          </w:p>
        </w:tc>
        <w:tc>
          <w:tcPr>
            <w:tcW w:w="3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color w:val="000000"/>
              </w:rPr>
            </w:pPr>
            <w:r>
              <w:rPr>
                <w:rFonts w:cs="Arial" w:ascii="Arial" w:hAnsi="Arial"/>
                <w:b/>
                <w:color w:val="000000"/>
              </w:rPr>
              <w:t>Necessidades</w:t>
            </w:r>
          </w:p>
        </w:tc>
        <w:tc>
          <w:tcPr>
            <w:tcW w:w="2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b/>
                <w:color w:val="000000"/>
              </w:rPr>
              <w:t>Classificação</w:t>
            </w:r>
          </w:p>
        </w:tc>
      </w:tr>
      <w:tr>
        <w:trPr/>
        <w:tc>
          <w:tcPr>
            <w:tcW w:w="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TtulodaTabela"/>
              <w:snapToGrid w:val="false"/>
              <w:spacing w:before="0" w:after="120"/>
              <w:rPr>
                <w:rFonts w:ascii="Arial" w:hAnsi="Arial" w:cs="Arial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</w:rPr>
            </w:pPr>
            <w:r>
              <w:rPr>
                <w:rFonts w:cs="Arial" w:ascii="Arial" w:hAnsi="Arial"/>
                <w:bCs w:val="false"/>
                <w:i w:val="false"/>
                <w:iCs w:val="false"/>
                <w:color w:val="000000"/>
              </w:rPr>
              <w:t>RF1</w:t>
            </w:r>
          </w:p>
        </w:tc>
        <w:tc>
          <w:tcPr>
            <w:tcW w:w="3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TtulodaTabela"/>
              <w:snapToGrid w:val="false"/>
              <w:spacing w:before="0" w:after="120"/>
              <w:jc w:val="left"/>
              <w:rPr/>
            </w:pPr>
            <w:r>
              <w:rPr>
                <w:rFonts w:cs="Arial" w:ascii="Arial" w:hAnsi="Arial"/>
                <w:b w:val="false"/>
                <w:bCs w:val="false"/>
                <w:i w:val="false"/>
                <w:iCs w:val="false"/>
                <w:color w:val="000000" w:themeColor="text1"/>
              </w:rPr>
              <w:t>Cadastro de conta de usuário</w:t>
            </w:r>
          </w:p>
        </w:tc>
        <w:tc>
          <w:tcPr>
            <w:tcW w:w="3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TtulodaTabela"/>
              <w:snapToGrid w:val="false"/>
              <w:spacing w:before="0" w:after="120"/>
              <w:jc w:val="left"/>
              <w:rPr/>
            </w:pPr>
            <w:r>
              <w:rPr>
                <w:rFonts w:cs="Arial" w:ascii="Arial" w:hAnsi="Arial"/>
                <w:b w:val="false"/>
                <w:bCs w:val="false"/>
                <w:i w:val="false"/>
                <w:iCs w:val="false"/>
                <w:color w:val="000000" w:themeColor="text1"/>
              </w:rPr>
              <w:t xml:space="preserve">O cliente deve realizar um cadastro de seus dados para </w:t>
            </w:r>
            <w:r>
              <w:rPr>
                <w:rFonts w:cs="Arial" w:ascii="Arial" w:hAnsi="Arial"/>
                <w:b w:val="false"/>
                <w:bCs w:val="false"/>
                <w:i w:val="false"/>
                <w:iCs w:val="false"/>
                <w:color w:val="000000" w:themeColor="text1"/>
              </w:rPr>
              <w:commentReference w:id="9"/>
            </w:r>
            <w:r>
              <w:rPr>
                <w:rFonts w:cs="Arial" w:ascii="Arial" w:hAnsi="Arial"/>
                <w:b w:val="false"/>
                <w:bCs w:val="false"/>
                <w:i w:val="false"/>
                <w:iCs w:val="false"/>
                <w:color w:val="000000" w:themeColor="text1"/>
              </w:rPr>
              <w:t>dar credibilidade as informações geradas</w:t>
            </w:r>
          </w:p>
        </w:tc>
        <w:tc>
          <w:tcPr>
            <w:tcW w:w="2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TtulodaTabela"/>
              <w:snapToGrid w:val="false"/>
              <w:spacing w:before="0" w:after="120"/>
              <w:jc w:val="left"/>
              <w:rPr>
                <w:rFonts w:ascii="Arial" w:hAnsi="Arial" w:cs="Arial"/>
                <w:b w:val="false"/>
                <w:b w:val="false"/>
                <w:bCs w:val="false"/>
                <w:i w:val="false"/>
                <w:i w:val="false"/>
                <w:iCs w:val="false"/>
                <w:color w:val="000000" w:themeColor="text1"/>
              </w:rPr>
            </w:pPr>
            <w:r>
              <w:rPr>
                <w:rFonts w:cs="Arial" w:ascii="Arial" w:hAnsi="Arial"/>
                <w:b w:val="false"/>
                <w:bCs w:val="false"/>
                <w:i w:val="false"/>
                <w:iCs w:val="false"/>
                <w:color w:val="000000" w:themeColor="text1"/>
              </w:rPr>
            </w:r>
          </w:p>
        </w:tc>
      </w:tr>
      <w:tr>
        <w:trPr/>
        <w:tc>
          <w:tcPr>
            <w:tcW w:w="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b/>
                <w:color w:val="000000"/>
              </w:rPr>
              <w:t>RF2</w:t>
            </w:r>
          </w:p>
        </w:tc>
        <w:tc>
          <w:tcPr>
            <w:tcW w:w="3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rPr/>
            </w:pPr>
            <w:r>
              <w:rPr>
                <w:rFonts w:cs="Arial" w:ascii="Arial" w:hAnsi="Arial"/>
                <w:color w:val="000000" w:themeColor="text1"/>
              </w:rPr>
              <w:t>Edição de conta de usuário</w:t>
            </w:r>
          </w:p>
        </w:tc>
        <w:tc>
          <w:tcPr>
            <w:tcW w:w="3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Western"/>
              <w:snapToGrid w:val="false"/>
              <w:spacing w:before="0"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Manter os dados dos cliente atualizados</w:t>
            </w:r>
          </w:p>
        </w:tc>
        <w:tc>
          <w:tcPr>
            <w:tcW w:w="2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</w:r>
          </w:p>
        </w:tc>
      </w:tr>
      <w:tr>
        <w:trPr/>
        <w:tc>
          <w:tcPr>
            <w:tcW w:w="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b/>
                <w:color w:val="000000"/>
              </w:rPr>
              <w:t>RF3</w:t>
            </w:r>
          </w:p>
        </w:tc>
        <w:tc>
          <w:tcPr>
            <w:tcW w:w="3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Exclusão de conta de usuário</w:t>
            </w:r>
          </w:p>
        </w:tc>
        <w:tc>
          <w:tcPr>
            <w:tcW w:w="3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Permitir que um usuário exclua seu cadastro</w:t>
            </w:r>
          </w:p>
        </w:tc>
        <w:tc>
          <w:tcPr>
            <w:tcW w:w="2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</w:r>
          </w:p>
        </w:tc>
      </w:tr>
      <w:tr>
        <w:trPr/>
        <w:tc>
          <w:tcPr>
            <w:tcW w:w="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jc w:val="center"/>
              <w:rPr/>
            </w:pPr>
            <w:r>
              <w:rPr>
                <w:rFonts w:cs="Arial" w:ascii="Arial" w:hAnsi="Arial"/>
                <w:b/>
                <w:color w:val="000000"/>
              </w:rPr>
              <w:t>RF4</w:t>
            </w:r>
          </w:p>
        </w:tc>
        <w:tc>
          <w:tcPr>
            <w:tcW w:w="3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>Autenticar usuário</w:t>
            </w:r>
          </w:p>
        </w:tc>
        <w:tc>
          <w:tcPr>
            <w:tcW w:w="3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Para garantir que apenas usuários cadastros possam executar certas funcionalidades </w:t>
            </w:r>
          </w:p>
        </w:tc>
        <w:tc>
          <w:tcPr>
            <w:tcW w:w="2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</w:r>
          </w:p>
        </w:tc>
      </w:tr>
      <w:tr>
        <w:trPr/>
        <w:tc>
          <w:tcPr>
            <w:tcW w:w="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b/>
                <w:color w:val="000000"/>
              </w:rPr>
              <w:t>RF4</w:t>
            </w:r>
          </w:p>
        </w:tc>
        <w:tc>
          <w:tcPr>
            <w:tcW w:w="3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ContedodaTabela"/>
              <w:spacing w:before="0"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 xml:space="preserve">Cadastro de Problema </w:t>
            </w:r>
          </w:p>
        </w:tc>
        <w:tc>
          <w:tcPr>
            <w:tcW w:w="3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Western"/>
              <w:spacing w:before="0"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E necessário que o usuário esteja logado para que seja possível se inserir um problema</w:t>
            </w:r>
          </w:p>
        </w:tc>
        <w:tc>
          <w:tcPr>
            <w:tcW w:w="2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</w:r>
          </w:p>
        </w:tc>
      </w:tr>
      <w:tr>
        <w:trPr/>
        <w:tc>
          <w:tcPr>
            <w:tcW w:w="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b/>
                <w:color w:val="000000"/>
              </w:rPr>
              <w:t>RF5</w:t>
            </w:r>
          </w:p>
        </w:tc>
        <w:tc>
          <w:tcPr>
            <w:tcW w:w="3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ContedodaTabela"/>
              <w:spacing w:before="0"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Edição de Problema</w:t>
            </w:r>
          </w:p>
        </w:tc>
        <w:tc>
          <w:tcPr>
            <w:tcW w:w="3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Western"/>
              <w:spacing w:before="0"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Permitir a edição de problemas após sua criação</w:t>
            </w:r>
          </w:p>
        </w:tc>
        <w:tc>
          <w:tcPr>
            <w:tcW w:w="2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</w:r>
          </w:p>
        </w:tc>
      </w:tr>
      <w:tr>
        <w:trPr/>
        <w:tc>
          <w:tcPr>
            <w:tcW w:w="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jc w:val="center"/>
              <w:rPr/>
            </w:pPr>
            <w:r>
              <w:rPr>
                <w:rFonts w:cs="Arial" w:ascii="Arial" w:hAnsi="Arial"/>
                <w:b/>
                <w:color w:val="000000"/>
              </w:rPr>
              <w:t>RF6</w:t>
            </w:r>
          </w:p>
        </w:tc>
        <w:tc>
          <w:tcPr>
            <w:tcW w:w="3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rPr/>
            </w:pPr>
            <w:r>
              <w:rPr>
                <w:rFonts w:cs="Arial" w:ascii="Arial" w:hAnsi="Arial"/>
                <w:color w:val="000000" w:themeColor="text1"/>
              </w:rPr>
              <w:t>Exclusão de Problema</w:t>
            </w:r>
          </w:p>
        </w:tc>
        <w:tc>
          <w:tcPr>
            <w:tcW w:w="3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Western"/>
              <w:snapToGrid w:val="false"/>
              <w:spacing w:before="0" w:after="0"/>
              <w:rPr/>
            </w:pPr>
            <w:r>
              <w:rPr>
                <w:rFonts w:cs="Arial" w:ascii="Arial" w:hAnsi="Arial"/>
                <w:color w:val="000000" w:themeColor="text1"/>
              </w:rPr>
              <w:t xml:space="preserve">Para permitir ao usuário excluir problemas criados por ele e que por ventura não representem a realidade </w:t>
            </w:r>
          </w:p>
        </w:tc>
        <w:tc>
          <w:tcPr>
            <w:tcW w:w="2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</w:r>
          </w:p>
        </w:tc>
      </w:tr>
      <w:tr>
        <w:trPr/>
        <w:tc>
          <w:tcPr>
            <w:tcW w:w="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jc w:val="center"/>
              <w:rPr/>
            </w:pPr>
            <w:r>
              <w:rPr>
                <w:rFonts w:cs="Arial" w:ascii="Arial" w:hAnsi="Arial"/>
                <w:b/>
                <w:color w:val="000000"/>
              </w:rPr>
              <w:t>RF7</w:t>
            </w:r>
          </w:p>
        </w:tc>
        <w:tc>
          <w:tcPr>
            <w:tcW w:w="3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rPr/>
            </w:pPr>
            <w:r>
              <w:rPr>
                <w:rFonts w:cs="Arial" w:ascii="Arial" w:hAnsi="Arial"/>
                <w:color w:val="000000" w:themeColor="text1"/>
              </w:rPr>
              <w:t>Avaliação Problema</w:t>
            </w:r>
          </w:p>
        </w:tc>
        <w:tc>
          <w:tcPr>
            <w:tcW w:w="3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Western"/>
              <w:snapToGrid w:val="false"/>
              <w:spacing w:before="0"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</w:rPr>
              <w:t>Definir métricas de prioridade</w:t>
            </w:r>
          </w:p>
        </w:tc>
        <w:tc>
          <w:tcPr>
            <w:tcW w:w="2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</w:r>
          </w:p>
        </w:tc>
      </w:tr>
      <w:tr>
        <w:trPr/>
        <w:tc>
          <w:tcPr>
            <w:tcW w:w="7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b/>
                <w:color w:val="000000"/>
                <w:highlight w:val="darkRed"/>
              </w:rPr>
              <w:t>RF8</w:t>
            </w:r>
          </w:p>
        </w:tc>
        <w:tc>
          <w:tcPr>
            <w:tcW w:w="33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rPr>
                <w:rFonts w:ascii="Arial" w:hAnsi="Arial" w:cs="Arial"/>
                <w:color w:val="000000" w:themeColor="text1"/>
              </w:rPr>
            </w:pPr>
            <w:r>
              <w:rPr>
                <w:rFonts w:cs="Arial" w:ascii="Arial" w:hAnsi="Arial"/>
                <w:color w:val="000000" w:themeColor="text1"/>
                <w:highlight w:val="darkRed"/>
              </w:rPr>
              <w:t>Denunciar Problema</w:t>
            </w:r>
          </w:p>
        </w:tc>
        <w:tc>
          <w:tcPr>
            <w:tcW w:w="3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Western"/>
              <w:snapToGrid w:val="false"/>
              <w:spacing w:before="0" w:after="0"/>
              <w:rPr>
                <w:rFonts w:ascii="Arial" w:hAnsi="Arial" w:cs="Arial"/>
                <w:color w:val="000000" w:themeColor="text1"/>
              </w:rPr>
            </w:pPr>
            <w:commentRangeStart w:id="10"/>
            <w:r>
              <w:rPr>
                <w:rFonts w:cs="Arial" w:ascii="Arial" w:hAnsi="Arial"/>
                <w:color w:val="000000" w:themeColor="text1"/>
                <w:highlight w:val="darkRed"/>
              </w:rPr>
              <w:t>Para garantir a veracidade dos dados apresentados no sistema</w:t>
            </w:r>
            <w:commentRangeEnd w:id="10"/>
            <w:r>
              <w:commentReference w:id="10"/>
            </w:r>
            <w:r>
              <w:rPr>
                <w:rFonts w:cs="Arial" w:ascii="Arial" w:hAnsi="Arial"/>
                <w:color w:val="000000" w:themeColor="text1"/>
                <w:highlight w:val="darkRed"/>
              </w:rPr>
            </w:r>
          </w:p>
        </w:tc>
        <w:tc>
          <w:tcPr>
            <w:tcW w:w="2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</w:r>
          </w:p>
        </w:tc>
      </w:tr>
      <w:tr>
        <w:trPr/>
        <w:tc>
          <w:tcPr>
            <w:tcW w:w="798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jc w:val="center"/>
              <w:rPr>
                <w:rFonts w:ascii="Arial" w:hAnsi="Arial" w:eastAsia="Arial Unicode MS" w:cs="Arial"/>
                <w:color w:val="000000" w:themeColor="text1"/>
                <w:sz w:val="24"/>
                <w:szCs w:val="24"/>
                <w:lang w:val="pt-BR" w:eastAsia="zh-CN" w:bidi="ar-SA"/>
              </w:rPr>
            </w:pPr>
            <w:r>
              <w:rPr>
                <w:rFonts w:eastAsia="Arial Unicode MS" w:cs="Arial" w:ascii="Arial" w:hAnsi="Arial"/>
                <w:color w:val="000000" w:themeColor="text1"/>
                <w:sz w:val="24"/>
                <w:szCs w:val="24"/>
                <w:lang w:val="pt-BR" w:eastAsia="zh-CN" w:bidi="ar-SA"/>
              </w:rPr>
              <w:t>RF9</w:t>
            </w:r>
          </w:p>
        </w:tc>
        <w:tc>
          <w:tcPr>
            <w:tcW w:w="3345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rPr>
                <w:rFonts w:ascii="Arial" w:hAnsi="Arial" w:eastAsia="Arial Unicode MS" w:cs="Arial"/>
                <w:color w:val="000000" w:themeColor="text1"/>
                <w:sz w:val="24"/>
                <w:szCs w:val="24"/>
                <w:lang w:val="pt-BR" w:eastAsia="zh-CN" w:bidi="ar-SA"/>
              </w:rPr>
            </w:pPr>
            <w:r>
              <w:rPr>
                <w:rFonts w:eastAsia="Arial Unicode MS" w:cs="Arial" w:ascii="Arial" w:hAnsi="Arial"/>
                <w:color w:val="000000" w:themeColor="text1"/>
                <w:sz w:val="24"/>
                <w:szCs w:val="24"/>
                <w:lang w:val="pt-BR" w:eastAsia="zh-CN" w:bidi="ar-SA"/>
              </w:rPr>
              <w:t>Gerenciar ações de usu</w:t>
            </w:r>
            <w:r>
              <w:rPr>
                <w:rFonts w:eastAsia="Arial Unicode MS" w:cs="Arial" w:ascii="Arial" w:hAnsi="Arial"/>
                <w:color w:val="000000" w:themeColor="text1"/>
                <w:sz w:val="24"/>
                <w:szCs w:val="24"/>
                <w:lang w:val="pt-BR" w:eastAsia="zh-CN" w:bidi="ar-SA"/>
              </w:rPr>
              <w:t>á</w:t>
            </w:r>
            <w:r>
              <w:rPr>
                <w:rFonts w:eastAsia="Arial Unicode MS" w:cs="Arial" w:ascii="Arial" w:hAnsi="Arial"/>
                <w:color w:val="000000" w:themeColor="text1"/>
                <w:sz w:val="24"/>
                <w:szCs w:val="24"/>
                <w:lang w:val="pt-BR" w:eastAsia="zh-CN" w:bidi="ar-SA"/>
              </w:rPr>
              <w:t>rio</w:t>
            </w:r>
          </w:p>
        </w:tc>
        <w:tc>
          <w:tcPr>
            <w:tcW w:w="3082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Western"/>
              <w:snapToGrid w:val="false"/>
              <w:spacing w:before="0" w:after="0"/>
              <w:rPr>
                <w:rFonts w:ascii="Arial" w:hAnsi="Arial" w:eastAsia="Arial Unicode MS" w:cs="Arial"/>
                <w:color w:val="000000" w:themeColor="text1"/>
                <w:sz w:val="24"/>
                <w:szCs w:val="24"/>
                <w:lang w:val="pt-BR" w:eastAsia="zh-CN" w:bidi="ar-SA"/>
              </w:rPr>
            </w:pPr>
            <w:r>
              <w:rPr>
                <w:rFonts w:eastAsia="Arial Unicode MS" w:cs="Arial" w:ascii="Arial" w:hAnsi="Arial"/>
                <w:color w:val="000000" w:themeColor="text1"/>
                <w:sz w:val="24"/>
                <w:szCs w:val="24"/>
                <w:lang w:val="pt-BR" w:eastAsia="zh-CN" w:bidi="ar-SA"/>
              </w:rPr>
              <w:t>Permite ao usu</w:t>
            </w:r>
            <w:r>
              <w:rPr>
                <w:rFonts w:eastAsia="Arial Unicode MS" w:cs="Arial" w:ascii="Arial" w:hAnsi="Arial"/>
                <w:color w:val="000000" w:themeColor="text1"/>
                <w:sz w:val="24"/>
                <w:szCs w:val="24"/>
                <w:lang w:val="pt-BR" w:eastAsia="zh-CN" w:bidi="ar-SA"/>
              </w:rPr>
              <w:t>á</w:t>
            </w:r>
            <w:r>
              <w:rPr>
                <w:rFonts w:eastAsia="Arial Unicode MS" w:cs="Arial" w:ascii="Arial" w:hAnsi="Arial"/>
                <w:color w:val="000000" w:themeColor="text1"/>
                <w:sz w:val="24"/>
                <w:szCs w:val="24"/>
                <w:lang w:val="pt-BR" w:eastAsia="zh-CN" w:bidi="ar-SA"/>
              </w:rPr>
              <w:t>rio logado diversas funcionalidades, além de mostrar o mapa.</w:t>
            </w:r>
          </w:p>
        </w:tc>
        <w:tc>
          <w:tcPr>
            <w:tcW w:w="207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</w:r>
          </w:p>
        </w:tc>
      </w:tr>
      <w:tr>
        <w:trPr/>
        <w:tc>
          <w:tcPr>
            <w:tcW w:w="798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jc w:val="center"/>
              <w:rPr>
                <w:rFonts w:ascii="Arial" w:hAnsi="Arial" w:eastAsia="Arial Unicode MS" w:cs="Arial"/>
                <w:color w:val="000000" w:themeColor="text1"/>
                <w:sz w:val="24"/>
                <w:szCs w:val="24"/>
                <w:lang w:val="pt-BR" w:eastAsia="zh-CN" w:bidi="ar-SA"/>
              </w:rPr>
            </w:pPr>
            <w:r>
              <w:rPr>
                <w:rFonts w:eastAsia="Arial Unicode MS" w:cs="Arial" w:ascii="Arial" w:hAnsi="Arial"/>
                <w:color w:val="000000" w:themeColor="text1"/>
                <w:sz w:val="24"/>
                <w:szCs w:val="24"/>
                <w:lang w:val="pt-BR" w:eastAsia="zh-CN" w:bidi="ar-SA"/>
              </w:rPr>
              <w:t>RF10</w:t>
            </w:r>
          </w:p>
        </w:tc>
        <w:tc>
          <w:tcPr>
            <w:tcW w:w="3345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rPr>
                <w:rFonts w:ascii="Arial" w:hAnsi="Arial" w:eastAsia="Arial Unicode MS" w:cs="Arial"/>
                <w:color w:val="000000" w:themeColor="text1"/>
                <w:sz w:val="24"/>
                <w:szCs w:val="24"/>
                <w:lang w:val="pt-BR" w:eastAsia="zh-CN" w:bidi="ar-SA"/>
              </w:rPr>
            </w:pPr>
            <w:r>
              <w:rPr>
                <w:rFonts w:eastAsia="Arial Unicode MS" w:cs="Arial" w:ascii="Arial" w:hAnsi="Arial"/>
                <w:color w:val="000000" w:themeColor="text1"/>
                <w:sz w:val="24"/>
                <w:szCs w:val="24"/>
                <w:lang w:val="pt-BR" w:eastAsia="zh-CN" w:bidi="ar-SA"/>
              </w:rPr>
              <w:t>Filtrar Problemas</w:t>
            </w:r>
          </w:p>
        </w:tc>
        <w:tc>
          <w:tcPr>
            <w:tcW w:w="3082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Western"/>
              <w:snapToGrid w:val="false"/>
              <w:spacing w:before="0" w:after="0"/>
              <w:rPr>
                <w:rFonts w:ascii="Arial" w:hAnsi="Arial" w:eastAsia="Arial Unicode MS" w:cs="Arial"/>
                <w:color w:val="000000" w:themeColor="text1"/>
                <w:sz w:val="24"/>
                <w:szCs w:val="24"/>
                <w:lang w:val="pt-BR" w:eastAsia="zh-CN" w:bidi="ar-SA"/>
              </w:rPr>
            </w:pPr>
            <w:r>
              <w:rPr>
                <w:rFonts w:eastAsia="Arial Unicode MS" w:cs="Arial" w:ascii="Arial" w:hAnsi="Arial"/>
                <w:color w:val="000000" w:themeColor="text1"/>
                <w:sz w:val="24"/>
                <w:szCs w:val="24"/>
                <w:lang w:val="pt-BR" w:eastAsia="zh-CN" w:bidi="ar-SA"/>
              </w:rPr>
              <w:t>Permite o usuário pesquisar problemas inserindo filtros.</w:t>
            </w:r>
          </w:p>
        </w:tc>
        <w:tc>
          <w:tcPr>
            <w:tcW w:w="207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</w:r>
          </w:p>
        </w:tc>
      </w:tr>
      <w:tr>
        <w:trPr/>
        <w:tc>
          <w:tcPr>
            <w:tcW w:w="798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jc w:val="center"/>
              <w:rPr>
                <w:rFonts w:ascii="Arial" w:hAnsi="Arial" w:eastAsia="Arial Unicode MS" w:cs="Arial"/>
                <w:color w:val="000000" w:themeColor="text1"/>
                <w:sz w:val="24"/>
                <w:szCs w:val="24"/>
                <w:lang w:val="pt-BR" w:eastAsia="zh-CN" w:bidi="ar-SA"/>
              </w:rPr>
            </w:pPr>
            <w:r>
              <w:rPr>
                <w:rFonts w:eastAsia="Arial Unicode MS" w:cs="Arial" w:ascii="Arial" w:hAnsi="Arial"/>
                <w:color w:val="000000" w:themeColor="text1"/>
                <w:sz w:val="24"/>
                <w:szCs w:val="24"/>
                <w:lang w:val="pt-BR" w:eastAsia="zh-CN" w:bidi="ar-SA"/>
              </w:rPr>
              <w:t>RF11</w:t>
            </w:r>
          </w:p>
        </w:tc>
        <w:tc>
          <w:tcPr>
            <w:tcW w:w="3345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rPr>
                <w:rFonts w:ascii="Arial" w:hAnsi="Arial" w:eastAsia="Arial Unicode MS" w:cs="Arial"/>
                <w:color w:val="000000" w:themeColor="text1"/>
                <w:sz w:val="24"/>
                <w:szCs w:val="24"/>
                <w:lang w:val="pt-BR" w:eastAsia="zh-CN" w:bidi="ar-SA"/>
              </w:rPr>
            </w:pPr>
            <w:r>
              <w:rPr>
                <w:rFonts w:eastAsia="Arial Unicode MS" w:cs="Arial" w:ascii="Arial" w:hAnsi="Arial"/>
                <w:color w:val="000000" w:themeColor="text1"/>
                <w:sz w:val="24"/>
                <w:szCs w:val="24"/>
                <w:lang w:val="pt-BR" w:eastAsia="zh-CN" w:bidi="ar-SA"/>
              </w:rPr>
              <w:t>Visualizar problemas de usuário</w:t>
            </w:r>
          </w:p>
        </w:tc>
        <w:tc>
          <w:tcPr>
            <w:tcW w:w="3082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Western"/>
              <w:snapToGrid w:val="false"/>
              <w:spacing w:before="0" w:after="0"/>
              <w:rPr>
                <w:rFonts w:ascii="Arial" w:hAnsi="Arial" w:eastAsia="Arial Unicode MS" w:cs="Arial"/>
                <w:color w:val="000000" w:themeColor="text1"/>
                <w:sz w:val="24"/>
                <w:szCs w:val="24"/>
                <w:lang w:val="pt-BR" w:eastAsia="zh-CN" w:bidi="ar-SA"/>
              </w:rPr>
            </w:pPr>
            <w:r>
              <w:rPr>
                <w:rFonts w:eastAsia="Arial Unicode MS" w:cs="Arial" w:ascii="Arial" w:hAnsi="Arial"/>
                <w:color w:val="000000" w:themeColor="text1"/>
                <w:sz w:val="24"/>
                <w:szCs w:val="24"/>
                <w:lang w:val="pt-BR" w:eastAsia="zh-CN" w:bidi="ar-SA"/>
              </w:rPr>
              <w:t>Permite o usuário logado ver os problemas por ele cadastrado</w:t>
            </w:r>
          </w:p>
        </w:tc>
        <w:tc>
          <w:tcPr>
            <w:tcW w:w="207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ContedodaTabela"/>
              <w:snapToGrid w:val="false"/>
              <w:spacing w:before="0" w:after="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Ttulo2"/>
        <w:numPr>
          <w:ilvl w:val="0"/>
          <w:numId w:val="0"/>
        </w:numPr>
        <w:rPr>
          <w:rFonts w:ascii="Arial" w:hAnsi="Arial" w:cs="Arial"/>
          <w:b w:val="false"/>
          <w:b w:val="false"/>
          <w:bCs w:val="false"/>
          <w:color w:val="000000"/>
          <w:szCs w:val="24"/>
        </w:rPr>
      </w:pPr>
      <w:r>
        <w:rPr>
          <w:rFonts w:cs="Arial" w:ascii="Arial" w:hAnsi="Arial"/>
          <w:b w:val="false"/>
          <w:bCs w:val="false"/>
          <w:color w:val="000000"/>
          <w:szCs w:val="24"/>
        </w:rPr>
      </w:r>
    </w:p>
    <w:p>
      <w:pPr>
        <w:pStyle w:val="Ttulo2"/>
        <w:numPr>
          <w:ilvl w:val="0"/>
          <w:numId w:val="4"/>
        </w:numPr>
        <w:rPr>
          <w:rFonts w:ascii="Arial" w:hAnsi="Arial" w:cs="Arial"/>
          <w:color w:val="000000"/>
        </w:rPr>
      </w:pPr>
      <w:commentRangeStart w:id="11"/>
      <w:r>
        <w:rPr>
          <w:rFonts w:eastAsia="Arial" w:cs="Arial" w:ascii="Arial" w:hAnsi="Arial"/>
          <w:b w:val="false"/>
          <w:bCs w:val="false"/>
          <w:color w:val="000000"/>
          <w:szCs w:val="24"/>
        </w:rPr>
        <w:t xml:space="preserve"> </w:t>
      </w:r>
      <w:r>
        <w:rPr>
          <w:rFonts w:cs="Arial" w:ascii="Arial" w:hAnsi="Arial"/>
          <w:color w:val="000000"/>
        </w:rPr>
        <w:t>Requisitos Não-Funcionais</w:t>
      </w:r>
      <w:commentRangeEnd w:id="11"/>
      <w:r>
        <w:commentReference w:id="11"/>
      </w:r>
      <w:r>
        <w:rPr>
          <w:rFonts w:cs="Arial" w:ascii="Arial" w:hAnsi="Arial"/>
          <w:color w:val="000000"/>
        </w:rPr>
      </w:r>
    </w:p>
    <w:p>
      <w:pPr>
        <w:pStyle w:val="Normal"/>
        <w:rPr>
          <w:rFonts w:ascii="Arial" w:hAnsi="Arial" w:cs="Arial"/>
          <w:b/>
          <w:b/>
          <w:bCs/>
          <w:color w:val="000000"/>
          <w:szCs w:val="28"/>
        </w:rPr>
      </w:pPr>
      <w:r>
        <w:rPr>
          <w:rFonts w:cs="Arial" w:ascii="Arial" w:hAnsi="Arial"/>
          <w:b/>
          <w:bCs/>
          <w:color w:val="000000"/>
          <w:szCs w:val="28"/>
        </w:rPr>
      </w:r>
    </w:p>
    <w:tbl>
      <w:tblPr>
        <w:tblW w:w="9715" w:type="dxa"/>
        <w:jc w:val="left"/>
        <w:tblInd w:w="-47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  <w:tblLook w:val="0000"/>
      </w:tblPr>
      <w:tblGrid>
        <w:gridCol w:w="1017"/>
        <w:gridCol w:w="2588"/>
        <w:gridCol w:w="3055"/>
        <w:gridCol w:w="3054"/>
      </w:tblGrid>
      <w:tr>
        <w:trPr>
          <w:trHeight w:val="240" w:hRule="atLeast"/>
        </w:trPr>
        <w:tc>
          <w:tcPr>
            <w:tcW w:w="10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color w:val="000000"/>
                <w:szCs w:val="28"/>
              </w:rPr>
            </w:pPr>
            <w:r>
              <w:rPr>
                <w:rFonts w:cs="Arial" w:ascii="Arial" w:hAnsi="Arial"/>
                <w:b/>
                <w:bCs/>
                <w:color w:val="000000"/>
                <w:szCs w:val="28"/>
              </w:rPr>
              <w:t>ID</w:t>
            </w:r>
          </w:p>
        </w:tc>
        <w:tc>
          <w:tcPr>
            <w:tcW w:w="25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b/>
                <w:bCs/>
                <w:color w:val="000000"/>
                <w:szCs w:val="28"/>
              </w:rPr>
              <w:t>Requisito</w:t>
            </w:r>
          </w:p>
        </w:tc>
        <w:tc>
          <w:tcPr>
            <w:tcW w:w="3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color w:val="000000"/>
              </w:rPr>
            </w:pPr>
            <w:r>
              <w:rPr>
                <w:rFonts w:cs="Arial" w:ascii="Arial" w:hAnsi="Arial"/>
                <w:b/>
                <w:bCs/>
                <w:color w:val="000000"/>
                <w:szCs w:val="28"/>
              </w:rPr>
              <w:t>Categoria</w:t>
            </w:r>
          </w:p>
        </w:tc>
        <w:tc>
          <w:tcPr>
            <w:tcW w:w="3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color w:val="000000"/>
                <w:szCs w:val="28"/>
              </w:rPr>
            </w:pPr>
            <w:r>
              <w:rPr>
                <w:rFonts w:cs="Arial" w:ascii="Arial" w:hAnsi="Arial"/>
                <w:b/>
                <w:bCs/>
                <w:color w:val="000000"/>
                <w:szCs w:val="28"/>
              </w:rPr>
              <w:t>Classificação</w:t>
            </w:r>
          </w:p>
        </w:tc>
      </w:tr>
      <w:tr>
        <w:trPr>
          <w:trHeight w:val="333" w:hRule="atLeast"/>
        </w:trPr>
        <w:tc>
          <w:tcPr>
            <w:tcW w:w="10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ContedodaTabela"/>
              <w:snapToGrid w:val="false"/>
              <w:spacing w:before="0" w:after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b/>
                <w:color w:val="000000"/>
              </w:rPr>
              <w:t>NRF1</w:t>
            </w:r>
          </w:p>
        </w:tc>
        <w:tc>
          <w:tcPr>
            <w:tcW w:w="25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ContedodaTabela"/>
              <w:snapToGrid w:val="false"/>
              <w:spacing w:before="0" w:after="12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>Os problemas devem ser automaticamente ocultados depois de dois meses</w:t>
            </w:r>
          </w:p>
        </w:tc>
        <w:tc>
          <w:tcPr>
            <w:tcW w:w="3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ContedodaTabela"/>
              <w:snapToGrid w:val="false"/>
              <w:spacing w:before="0" w:after="12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>manutenibilidade</w:t>
            </w:r>
          </w:p>
        </w:tc>
        <w:tc>
          <w:tcPr>
            <w:tcW w:w="3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ContedodaTabela"/>
              <w:snapToGrid w:val="false"/>
              <w:spacing w:before="0" w:after="12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>Alta prioridade</w:t>
            </w:r>
          </w:p>
        </w:tc>
      </w:tr>
      <w:tr>
        <w:trPr>
          <w:trHeight w:val="347" w:hRule="atLeast"/>
        </w:trPr>
        <w:tc>
          <w:tcPr>
            <w:tcW w:w="10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ContedodaTabela"/>
              <w:snapToGrid w:val="false"/>
              <w:spacing w:before="0" w:after="12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b/>
                <w:color w:val="000000"/>
              </w:rPr>
              <w:t>NRF2</w:t>
            </w:r>
          </w:p>
        </w:tc>
        <w:tc>
          <w:tcPr>
            <w:tcW w:w="25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ContedodaTabela"/>
              <w:snapToGrid w:val="false"/>
              <w:spacing w:before="0" w:after="12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>Cada tipo de problema deve ter um ícone diferente</w:t>
            </w:r>
          </w:p>
        </w:tc>
        <w:tc>
          <w:tcPr>
            <w:tcW w:w="30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ContedodaTabela"/>
              <w:snapToGrid w:val="false"/>
              <w:spacing w:before="0" w:after="12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>usabilidade</w:t>
            </w:r>
          </w:p>
        </w:tc>
        <w:tc>
          <w:tcPr>
            <w:tcW w:w="30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ContedodaTabela"/>
              <w:snapToGrid w:val="false"/>
              <w:spacing w:before="0" w:after="12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>Prioritário</w:t>
            </w:r>
          </w:p>
        </w:tc>
      </w:tr>
      <w:tr>
        <w:trPr>
          <w:trHeight w:val="347" w:hRule="atLeast"/>
        </w:trPr>
        <w:tc>
          <w:tcPr>
            <w:tcW w:w="1017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ContedodaTabela"/>
              <w:snapToGrid w:val="false"/>
              <w:spacing w:before="0" w:after="120"/>
              <w:jc w:val="center"/>
              <w:rPr>
                <w:rFonts w:ascii="Arial" w:hAnsi="Arial" w:eastAsia="Lucida Sans Unicode" w:cs="Arial"/>
                <w:b/>
                <w:b/>
                <w:color w:val="000000"/>
                <w:sz w:val="24"/>
                <w:szCs w:val="24"/>
                <w:lang w:val="pt-BR" w:eastAsia="zh-CN" w:bidi="ar-SA"/>
              </w:rPr>
            </w:pPr>
            <w:r>
              <w:rPr>
                <w:rFonts w:eastAsia="Lucida Sans Unicode" w:cs="Arial" w:ascii="Arial" w:hAnsi="Arial"/>
                <w:b/>
                <w:color w:val="000000"/>
                <w:sz w:val="24"/>
                <w:szCs w:val="24"/>
                <w:lang w:val="pt-BR" w:eastAsia="zh-CN" w:bidi="ar-SA"/>
              </w:rPr>
              <w:t>NRF3</w:t>
            </w:r>
          </w:p>
        </w:tc>
        <w:tc>
          <w:tcPr>
            <w:tcW w:w="2588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ContedodaTabela"/>
              <w:snapToGrid w:val="false"/>
              <w:spacing w:before="0" w:after="120"/>
              <w:rPr>
                <w:rFonts w:ascii="Arial" w:hAnsi="Arial" w:eastAsia="Arial Unicode MS" w:cs="Arial"/>
                <w:color w:val="000000" w:themeColor="text1"/>
                <w:sz w:val="24"/>
                <w:szCs w:val="24"/>
                <w:lang w:val="pt-BR" w:eastAsia="zh-CN" w:bidi="ar-SA"/>
              </w:rPr>
            </w:pPr>
            <w:r>
              <w:rPr>
                <w:rFonts w:eastAsia="Arial Unicode MS" w:cs="Arial" w:ascii="Arial" w:hAnsi="Arial"/>
                <w:color w:val="000000" w:themeColor="text1"/>
                <w:sz w:val="24"/>
                <w:szCs w:val="24"/>
                <w:lang w:val="pt-BR" w:eastAsia="zh-CN" w:bidi="ar-SA"/>
              </w:rPr>
              <w:t>Ao entrar no sistema deve ser mostrado o mapa com todos problemas já registrados</w:t>
            </w:r>
          </w:p>
        </w:tc>
        <w:tc>
          <w:tcPr>
            <w:tcW w:w="3055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ContedodaTabela"/>
              <w:snapToGrid w:val="false"/>
              <w:spacing w:before="0" w:after="120"/>
              <w:rPr>
                <w:rFonts w:ascii="Arial" w:hAnsi="Arial" w:eastAsia="Arial Unicode MS" w:cs="Arial"/>
                <w:color w:val="000000" w:themeColor="text1"/>
                <w:sz w:val="24"/>
                <w:szCs w:val="24"/>
                <w:lang w:val="pt-BR" w:eastAsia="zh-CN" w:bidi="ar-SA"/>
              </w:rPr>
            </w:pPr>
            <w:r>
              <w:rPr>
                <w:rFonts w:eastAsia="Arial Unicode MS" w:cs="Arial" w:ascii="Arial" w:hAnsi="Arial"/>
                <w:color w:val="000000" w:themeColor="text1"/>
                <w:sz w:val="24"/>
                <w:szCs w:val="24"/>
                <w:lang w:val="pt-BR" w:eastAsia="zh-CN" w:bidi="ar-SA"/>
              </w:rPr>
              <w:t>usabilidade</w:t>
            </w:r>
          </w:p>
        </w:tc>
        <w:tc>
          <w:tcPr>
            <w:tcW w:w="3054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ContedodaTabela"/>
              <w:snapToGrid w:val="false"/>
              <w:spacing w:before="0" w:after="120"/>
              <w:rPr>
                <w:rFonts w:ascii="Arial" w:hAnsi="Arial" w:eastAsia="Arial Unicode MS" w:cs="Arial"/>
                <w:color w:val="000000" w:themeColor="text1"/>
                <w:sz w:val="24"/>
                <w:szCs w:val="24"/>
                <w:lang w:val="pt-BR" w:eastAsia="zh-CN" w:bidi="ar-SA"/>
              </w:rPr>
            </w:pPr>
            <w:r>
              <w:rPr>
                <w:rFonts w:eastAsia="Arial Unicode MS" w:cs="Arial" w:ascii="Arial" w:hAnsi="Arial"/>
                <w:color w:val="000000" w:themeColor="text1"/>
                <w:sz w:val="24"/>
                <w:szCs w:val="24"/>
                <w:lang w:val="pt-BR" w:eastAsia="zh-CN" w:bidi="ar-SA"/>
              </w:rPr>
              <w:t>prioritário</w:t>
            </w:r>
          </w:p>
        </w:tc>
      </w:tr>
      <w:tr>
        <w:trPr>
          <w:trHeight w:val="347" w:hRule="atLeast"/>
        </w:trPr>
        <w:tc>
          <w:tcPr>
            <w:tcW w:w="1017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ContedodaTabela"/>
              <w:snapToGrid w:val="false"/>
              <w:spacing w:before="0" w:after="120"/>
              <w:jc w:val="center"/>
              <w:rPr>
                <w:rFonts w:ascii="Arial" w:hAnsi="Arial" w:eastAsia="Lucida Sans Unicode" w:cs="Arial"/>
                <w:b/>
                <w:b/>
                <w:color w:val="000000"/>
                <w:sz w:val="24"/>
                <w:szCs w:val="24"/>
                <w:lang w:val="pt-BR" w:eastAsia="zh-CN" w:bidi="ar-SA"/>
              </w:rPr>
            </w:pPr>
            <w:r>
              <w:rPr>
                <w:rFonts w:eastAsia="Lucida Sans Unicode" w:cs="Arial" w:ascii="Arial" w:hAnsi="Arial"/>
                <w:b/>
                <w:color w:val="000000"/>
                <w:sz w:val="24"/>
                <w:szCs w:val="24"/>
                <w:lang w:val="pt-BR" w:eastAsia="zh-CN" w:bidi="ar-SA"/>
              </w:rPr>
              <w:t>NRF4</w:t>
            </w:r>
          </w:p>
        </w:tc>
        <w:tc>
          <w:tcPr>
            <w:tcW w:w="2588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ContedodaTabela"/>
              <w:snapToGrid w:val="false"/>
              <w:spacing w:before="0" w:after="120"/>
              <w:rPr>
                <w:rFonts w:ascii="Arial" w:hAnsi="Arial" w:eastAsia="Arial Unicode MS" w:cs="Arial"/>
                <w:color w:val="000000" w:themeColor="text1"/>
                <w:sz w:val="24"/>
                <w:szCs w:val="24"/>
                <w:lang w:val="pt-BR" w:eastAsia="zh-CN" w:bidi="ar-SA"/>
              </w:rPr>
            </w:pPr>
            <w:r>
              <w:rPr>
                <w:rFonts w:eastAsia="Arial Unicode MS" w:cs="Arial" w:ascii="Arial" w:hAnsi="Arial"/>
                <w:color w:val="000000" w:themeColor="text1"/>
                <w:sz w:val="24"/>
                <w:szCs w:val="24"/>
                <w:lang w:val="pt-BR" w:eastAsia="zh-CN" w:bidi="ar-SA"/>
              </w:rPr>
              <w:t>Após o cadastro mostrar tela com feedback</w:t>
            </w:r>
          </w:p>
        </w:tc>
        <w:tc>
          <w:tcPr>
            <w:tcW w:w="3055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88" w:type="dxa"/>
            </w:tcMar>
            <w:vAlign w:val="center"/>
          </w:tcPr>
          <w:p>
            <w:pPr>
              <w:pStyle w:val="ContedodaTabela"/>
              <w:snapToGrid w:val="false"/>
              <w:spacing w:before="0" w:after="120"/>
              <w:rPr>
                <w:rFonts w:ascii="Arial" w:hAnsi="Arial" w:eastAsia="Arial Unicode MS" w:cs="Arial"/>
                <w:color w:val="000000" w:themeColor="text1"/>
                <w:sz w:val="24"/>
                <w:szCs w:val="24"/>
                <w:lang w:val="pt-BR" w:eastAsia="zh-CN" w:bidi="ar-SA"/>
              </w:rPr>
            </w:pPr>
            <w:r>
              <w:rPr>
                <w:rFonts w:eastAsia="Arial Unicode MS" w:cs="Arial" w:ascii="Arial" w:hAnsi="Arial"/>
                <w:color w:val="000000" w:themeColor="text1"/>
                <w:sz w:val="24"/>
                <w:szCs w:val="24"/>
                <w:lang w:val="pt-BR" w:eastAsia="zh-CN" w:bidi="ar-SA"/>
              </w:rPr>
              <w:t>usabilidade</w:t>
            </w:r>
          </w:p>
        </w:tc>
        <w:tc>
          <w:tcPr>
            <w:tcW w:w="3054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ContedodaTabela"/>
              <w:snapToGrid w:val="false"/>
              <w:spacing w:before="0" w:after="120"/>
              <w:rPr>
                <w:rFonts w:ascii="Arial" w:hAnsi="Arial" w:eastAsia="Arial Unicode MS" w:cs="Arial"/>
                <w:color w:val="000000" w:themeColor="text1"/>
                <w:sz w:val="24"/>
                <w:szCs w:val="24"/>
                <w:lang w:val="pt-BR" w:eastAsia="zh-CN" w:bidi="ar-SA"/>
              </w:rPr>
            </w:pPr>
            <w:r>
              <w:rPr>
                <w:rFonts w:eastAsia="Arial Unicode MS" w:cs="Arial" w:ascii="Arial" w:hAnsi="Arial"/>
                <w:color w:val="000000" w:themeColor="text1"/>
                <w:sz w:val="24"/>
                <w:szCs w:val="24"/>
                <w:lang w:val="pt-BR" w:eastAsia="zh-CN" w:bidi="ar-SA"/>
              </w:rPr>
              <w:t>prioritário</w:t>
            </w:r>
          </w:p>
        </w:tc>
      </w:tr>
    </w:tbl>
    <w:p>
      <w:pPr>
        <w:pStyle w:val="Ttulo2"/>
        <w:numPr>
          <w:ilvl w:val="0"/>
          <w:numId w:val="4"/>
        </w:numPr>
        <w:rPr>
          <w:rFonts w:ascii="Arial" w:hAnsi="Arial" w:cs="Arial"/>
          <w:color w:val="000000"/>
        </w:rPr>
      </w:pPr>
      <w:r>
        <w:br w:type="page"/>
      </w:r>
      <w:r>
        <w:rPr>
          <w:rFonts w:eastAsia="Arial" w:cs="Arial" w:ascii="Arial" w:hAnsi="Arial"/>
          <w:color w:val="000000"/>
        </w:rPr>
        <w:t xml:space="preserve"> </w:t>
      </w:r>
      <w:r>
        <w:rPr>
          <w:rFonts w:cs="Arial" w:ascii="Arial" w:hAnsi="Arial"/>
          <w:color w:val="000000"/>
        </w:rPr>
        <w:t>Requisitos de Hardware</w:t>
      </w:r>
      <w:r>
        <w:rPr>
          <w:rFonts w:cs="Arial" w:ascii="Arial" w:hAnsi="Arial"/>
          <w:color w:val="000000"/>
        </w:rPr>
        <w:commentReference w:id="12"/>
      </w:r>
    </w:p>
    <w:p>
      <w:pPr>
        <w:pStyle w:val="Normal"/>
        <w:rPr>
          <w:rFonts w:ascii="Arial" w:hAnsi="Arial" w:cs="Arial"/>
          <w:b/>
          <w:b/>
          <w:bCs/>
          <w:color w:val="000000"/>
          <w:szCs w:val="28"/>
        </w:rPr>
      </w:pPr>
      <w:r>
        <w:rPr>
          <w:rFonts w:cs="Arial" w:ascii="Arial" w:hAnsi="Arial"/>
          <w:b/>
          <w:bCs/>
          <w:color w:val="000000"/>
          <w:szCs w:val="28"/>
        </w:rPr>
      </w:r>
    </w:p>
    <w:p>
      <w:pPr>
        <w:pStyle w:val="Normal"/>
        <w:ind w:firstLine="646"/>
        <w:rPr>
          <w:rFonts w:ascii="Arial" w:hAnsi="Arial" w:eastAsia="Times New Roman"/>
          <w:color w:val="000000"/>
        </w:rPr>
      </w:pPr>
      <w:r>
        <w:rPr>
          <w:rFonts w:cs="Arial" w:ascii="Arial" w:hAnsi="Arial"/>
          <w:b/>
          <w:bCs/>
          <w:color w:val="000000"/>
          <w:szCs w:val="28"/>
        </w:rPr>
        <w:t>11.1. Configuração Mínima</w:t>
      </w:r>
    </w:p>
    <w:p>
      <w:pPr>
        <w:pStyle w:val="Normal"/>
        <w:ind w:left="646" w:firstLine="709"/>
        <w:rPr/>
      </w:pPr>
      <w:r>
        <w:rPr>
          <w:rFonts w:eastAsia="Times New Roman" w:ascii="Arial" w:hAnsi="Arial"/>
          <w:color w:val="000000" w:themeColor="text1"/>
        </w:rPr>
        <w:t>Dispositivo mobile com sistema operacional Android  ou IOS.</w:t>
      </w:r>
    </w:p>
    <w:p>
      <w:pPr>
        <w:pStyle w:val="Normal"/>
        <w:widowControl/>
        <w:suppressAutoHyphens w:val="false"/>
        <w:spacing w:lineRule="auto" w:line="360"/>
        <w:ind w:left="646" w:hanging="0"/>
        <w:rPr>
          <w:rFonts w:ascii="Arial" w:hAnsi="Arial" w:cs="Arial"/>
          <w:b/>
          <w:b/>
          <w:bCs/>
          <w:color w:val="000000"/>
          <w:szCs w:val="28"/>
        </w:rPr>
      </w:pPr>
      <w:r>
        <w:rPr>
          <w:rFonts w:eastAsia="Arial" w:cs="Arial" w:ascii="Arial" w:hAnsi="Arial"/>
          <w:bCs/>
          <w:color w:val="000000"/>
          <w:szCs w:val="28"/>
        </w:rPr>
        <w:t xml:space="preserve"> </w:t>
      </w:r>
    </w:p>
    <w:p>
      <w:pPr>
        <w:pStyle w:val="Normal"/>
        <w:ind w:firstLine="709"/>
        <w:rPr>
          <w:rFonts w:ascii="Arial" w:hAnsi="Arial" w:cs="Arial"/>
          <w:bCs/>
          <w:color w:val="000000"/>
          <w:szCs w:val="28"/>
        </w:rPr>
      </w:pPr>
      <w:r>
        <w:rPr>
          <w:rFonts w:cs="Arial" w:ascii="Arial" w:hAnsi="Arial"/>
          <w:b/>
          <w:bCs/>
          <w:color w:val="000000"/>
          <w:szCs w:val="28"/>
        </w:rPr>
        <w:t>11.2. Configuração Recomendada</w:t>
      </w:r>
    </w:p>
    <w:p>
      <w:pPr>
        <w:pStyle w:val="Normal"/>
        <w:rPr>
          <w:rFonts w:ascii="Arial" w:hAnsi="Arial" w:cs="Arial"/>
          <w:bCs/>
          <w:color w:val="000000"/>
          <w:szCs w:val="28"/>
        </w:rPr>
      </w:pPr>
      <w:r>
        <w:rPr>
          <w:rFonts w:cs="Arial" w:ascii="Arial" w:hAnsi="Arial"/>
          <w:bCs/>
          <w:color w:val="000000"/>
          <w:szCs w:val="28"/>
        </w:rPr>
      </w:r>
    </w:p>
    <w:p>
      <w:pPr>
        <w:pStyle w:val="Normal"/>
        <w:widowControl/>
        <w:numPr>
          <w:ilvl w:val="0"/>
          <w:numId w:val="2"/>
        </w:numPr>
        <w:suppressAutoHyphens w:val="false"/>
        <w:spacing w:lineRule="auto" w:line="360"/>
        <w:ind w:left="1003" w:hanging="357"/>
        <w:rPr>
          <w:rFonts w:ascii="Arial" w:hAnsi="Arial" w:eastAsia="Times New Roman" w:cs="DejaVuSerif"/>
          <w:color w:val="000000" w:themeColor="text1"/>
        </w:rPr>
      </w:pPr>
      <w:r>
        <w:rPr>
          <w:rFonts w:eastAsia="Times New Roman" w:cs="DejaVuSerif" w:ascii="Arial" w:hAnsi="Arial"/>
          <w:color w:val="000000" w:themeColor="text1"/>
        </w:rPr>
        <w:t>Sistema operacional atualizado</w:t>
      </w:r>
    </w:p>
    <w:p>
      <w:pPr>
        <w:pStyle w:val="Normal"/>
        <w:rPr>
          <w:rFonts w:ascii="Arial" w:hAnsi="Arial" w:cs="Arial"/>
          <w:b/>
          <w:b/>
          <w:color w:val="000000"/>
        </w:rPr>
      </w:pPr>
      <w:r>
        <w:rPr>
          <w:rFonts w:cs="Arial" w:ascii="Arial" w:hAnsi="Arial"/>
          <w:b/>
          <w:color w:val="000000"/>
        </w:rPr>
      </w:r>
    </w:p>
    <w:p>
      <w:pPr>
        <w:pStyle w:val="Normal"/>
        <w:spacing w:lineRule="auto" w:line="360"/>
        <w:rPr>
          <w:rFonts w:ascii="Arial" w:hAnsi="Arial" w:cs="Arial"/>
          <w:b/>
          <w:b/>
          <w:color w:val="000000"/>
        </w:rPr>
      </w:pPr>
      <w:r>
        <w:rPr>
          <w:rFonts w:cs="Arial" w:ascii="Arial" w:hAnsi="Arial"/>
          <w:b/>
          <w:color w:val="000000"/>
        </w:rPr>
      </w:r>
    </w:p>
    <w:p>
      <w:pPr>
        <w:pStyle w:val="Normal"/>
        <w:numPr>
          <w:ilvl w:val="0"/>
          <w:numId w:val="4"/>
        </w:numPr>
        <w:spacing w:lineRule="auto" w:line="360"/>
        <w:rPr>
          <w:rFonts w:ascii="Arial" w:hAnsi="Arial" w:cs="Arial"/>
          <w:color w:val="000000"/>
        </w:rPr>
      </w:pPr>
      <w:r>
        <w:rPr>
          <w:rFonts w:eastAsia="Arial" w:cs="Arial" w:ascii="Arial" w:hAnsi="Arial"/>
          <w:b/>
          <w:color w:val="000000"/>
        </w:rPr>
        <w:t xml:space="preserve"> </w:t>
      </w:r>
      <w:r>
        <w:rPr>
          <w:rFonts w:cs="Arial" w:ascii="Arial" w:hAnsi="Arial"/>
          <w:b/>
          <w:color w:val="000000"/>
        </w:rPr>
        <w:t>Ferramentas de Desenvolvimento e Licença de Uso</w:t>
      </w:r>
    </w:p>
    <w:p>
      <w:pPr>
        <w:pStyle w:val="Normal"/>
        <w:numPr>
          <w:ilvl w:val="1"/>
          <w:numId w:val="3"/>
        </w:numPr>
        <w:spacing w:lineRule="auto" w:line="360"/>
        <w:rPr>
          <w:color w:val="000000" w:themeColor="text1"/>
        </w:rPr>
      </w:pPr>
      <w:r>
        <w:rPr>
          <w:rFonts w:cs="Arial" w:ascii="Arial" w:hAnsi="Arial"/>
          <w:color w:val="000000" w:themeColor="text1"/>
        </w:rPr>
        <w:t>ReactNative, licença gratuita;</w:t>
      </w:r>
      <w:r>
        <w:rPr>
          <w:rFonts w:cs="Arial" w:ascii="Arial" w:hAnsi="Arial"/>
          <w:color w:val="000000" w:themeColor="text1"/>
        </w:rPr>
        <w:commentReference w:id="13"/>
      </w:r>
    </w:p>
    <w:p>
      <w:pPr>
        <w:pStyle w:val="Normal"/>
        <w:numPr>
          <w:ilvl w:val="1"/>
          <w:numId w:val="3"/>
        </w:numPr>
        <w:spacing w:lineRule="auto" w:line="360"/>
        <w:rPr/>
      </w:pPr>
      <w:r>
        <w:rPr>
          <w:rFonts w:cs="Arial" w:ascii="Arial" w:hAnsi="Arial"/>
          <w:color w:val="000000" w:themeColor="text1"/>
        </w:rPr>
        <w:t>JavaScrip, licença gratuita;</w:t>
      </w:r>
    </w:p>
    <w:p>
      <w:pPr>
        <w:pStyle w:val="Normal"/>
        <w:numPr>
          <w:ilvl w:val="1"/>
          <w:numId w:val="3"/>
        </w:numPr>
        <w:spacing w:lineRule="auto" w:line="360"/>
        <w:rPr>
          <w:color w:val="000000" w:themeColor="text1"/>
        </w:rPr>
      </w:pPr>
      <w:r>
        <w:rPr>
          <w:rFonts w:cs="Arial" w:ascii="Arial" w:hAnsi="Arial"/>
          <w:color w:val="000000" w:themeColor="text1"/>
        </w:rPr>
        <w:t>Google Maps API, gratuita de desenvolvimento;</w:t>
      </w:r>
    </w:p>
    <w:p>
      <w:pPr>
        <w:pStyle w:val="Normal"/>
        <w:numPr>
          <w:ilvl w:val="1"/>
          <w:numId w:val="3"/>
        </w:numPr>
        <w:spacing w:lineRule="auto" w:line="360"/>
        <w:rPr>
          <w:color w:val="000000" w:themeColor="text1"/>
        </w:rPr>
      </w:pPr>
      <w:r>
        <w:rPr>
          <w:rFonts w:cs="Arial" w:ascii="Arial" w:hAnsi="Arial"/>
          <w:color w:val="000000" w:themeColor="text1"/>
        </w:rPr>
        <w:t>Atom, licença gratuita;</w:t>
      </w:r>
    </w:p>
    <w:p>
      <w:pPr>
        <w:pStyle w:val="Normal"/>
        <w:numPr>
          <w:ilvl w:val="1"/>
          <w:numId w:val="3"/>
        </w:numPr>
        <w:spacing w:lineRule="auto" w:line="360"/>
        <w:rPr>
          <w:color w:val="000000" w:themeColor="text1"/>
        </w:rPr>
      </w:pPr>
      <w:r>
        <w:rPr>
          <w:rFonts w:cs="Arial" w:ascii="Arial" w:hAnsi="Arial"/>
          <w:color w:val="000000" w:themeColor="text1"/>
        </w:rPr>
        <w:t>SubliText, licença gratuita;</w:t>
      </w:r>
    </w:p>
    <w:p>
      <w:pPr>
        <w:pStyle w:val="Normal"/>
        <w:numPr>
          <w:ilvl w:val="1"/>
          <w:numId w:val="3"/>
        </w:numPr>
        <w:spacing w:lineRule="auto" w:line="360"/>
        <w:rPr/>
      </w:pPr>
      <w:r>
        <w:rPr>
          <w:rFonts w:cs="Arial" w:ascii="Arial" w:hAnsi="Arial"/>
          <w:color w:val="000000" w:themeColor="text1"/>
        </w:rPr>
        <w:t>Dispositivos mobiles;</w:t>
      </w:r>
    </w:p>
    <w:p>
      <w:pPr>
        <w:pStyle w:val="Normal"/>
        <w:numPr>
          <w:ilvl w:val="1"/>
          <w:numId w:val="3"/>
        </w:numPr>
        <w:spacing w:lineRule="auto" w:line="360"/>
        <w:rPr/>
      </w:pPr>
      <w:r>
        <w:rPr>
          <w:rFonts w:cs="Arial" w:ascii="Arial" w:hAnsi="Arial"/>
          <w:color w:val="000000" w:themeColor="text1"/>
        </w:rPr>
        <w:t>VSCode, licença gratuita;</w:t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418" w:right="1418" w:header="1418" w:top="1684" w:footer="1418" w:bottom="1684" w:gutter="0"/>
      <w:pgNumType w:fmt="decimal"/>
      <w:formProt w:val="false"/>
      <w:textDirection w:val="lrTb"/>
      <w:docGrid w:type="default" w:linePitch="360" w:charSpace="429496115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Daricélio" w:date="2018-11-28T17:58:00Z" w:initials="Daricélio">
    <w:p>
      <w:r>
        <w:rPr>
          <w:rFonts w:ascii="Liberation Serif" w:hAnsi="Liberation Serif" w:eastAsia="DejaVu Sans" w:cs="DejaVu Sans"/>
          <w:color w:val="00000A"/>
          <w:lang w:val="en-US" w:eastAsia="en-US" w:bidi="en-US"/>
        </w:rPr>
        <w:t>Mas a solução agora não está orientada a auxiliar o cidadão?</w:t>
      </w:r>
    </w:p>
  </w:comment>
  <w:comment w:id="1" w:author="Daricélio" w:date="2018-11-28T17:58:00Z" w:initials="Daricélio">
    <w:p>
      <w:r>
        <w:rPr>
          <w:rFonts w:ascii="Liberation Serif" w:hAnsi="Liberation Serif" w:eastAsia="DejaVu Sans" w:cs="DejaVu Sans"/>
          <w:color w:val="00000A"/>
          <w:lang w:val="en-US" w:eastAsia="en-US" w:bidi="en-US"/>
        </w:rPr>
        <w:t>Exemplos?</w:t>
      </w:r>
    </w:p>
  </w:comment>
  <w:comment w:id="2" w:author="Daricélio" w:date="2018-11-28T17:58:00Z" w:initials="Daricélio">
    <w:p>
      <w:r>
        <w:rPr>
          <w:rFonts w:ascii="Liberation Serif" w:hAnsi="Liberation Serif" w:eastAsia="DejaVu Sans" w:cs="DejaVu Sans"/>
          <w:color w:val="00000A"/>
          <w:lang w:val="en-US" w:eastAsia="en-US" w:bidi="en-US"/>
        </w:rPr>
        <w:t>Contextualize o problema  à luz do cliente.</w:t>
      </w:r>
    </w:p>
  </w:comment>
  <w:comment w:id="3" w:author="Daricélio" w:date="2018-11-28T17:58:00Z" w:initials="Daricélio">
    <w:p>
      <w:r>
        <w:rPr>
          <w:rFonts w:ascii="Liberation Serif" w:hAnsi="Liberation Serif" w:eastAsia="DejaVu Sans" w:cs="DejaVu Sans"/>
          <w:color w:val="00000A"/>
          <w:lang w:val="en-US" w:eastAsia="en-US" w:bidi="en-US"/>
        </w:rPr>
        <w:t>Explicar melhor.</w:t>
      </w:r>
    </w:p>
  </w:comment>
  <w:comment w:id="4" w:author="Daricélio" w:date="2018-11-28T17:58:00Z" w:initials="Daricélio">
    <w:p>
      <w:r>
        <w:rPr>
          <w:rFonts w:ascii="Liberation Serif" w:hAnsi="Liberation Serif" w:eastAsia="DejaVu Sans" w:cs="DejaVu Sans"/>
          <w:color w:val="00000A"/>
          <w:lang w:val="en-US" w:eastAsia="en-US" w:bidi="en-US"/>
        </w:rPr>
        <w:t>???????</w:t>
      </w:r>
    </w:p>
  </w:comment>
  <w:comment w:id="5" w:author="Daricélio" w:date="2018-11-28T17:58:00Z" w:initials="Daricélio">
    <w:p>
      <w:r>
        <w:rPr>
          <w:rFonts w:ascii="Liberation Serif" w:hAnsi="Liberation Serif" w:eastAsia="DejaVu Sans" w:cs="DejaVu Sans"/>
          <w:color w:val="00000A"/>
          <w:lang w:val="en-US" w:eastAsia="en-US" w:bidi="en-US"/>
        </w:rPr>
        <w:t>Pq?</w:t>
      </w:r>
    </w:p>
  </w:comment>
  <w:comment w:id="6" w:author="Daricélio" w:date="2018-11-28T17:58:00Z" w:initials="Daricélio">
    <w:p>
      <w:r>
        <w:rPr>
          <w:rFonts w:ascii="Liberation Serif" w:hAnsi="Liberation Serif" w:eastAsia="DejaVu Sans" w:cs="DejaVu Sans"/>
          <w:color w:val="00000A"/>
          <w:lang w:val="en-US" w:eastAsia="en-US" w:bidi="en-US"/>
        </w:rPr>
        <w:t>Isso ainda não está claro no item 2 do documento.</w:t>
      </w:r>
    </w:p>
  </w:comment>
  <w:comment w:id="7" w:author="Daricélio" w:date="2018-11-28T18:01:00Z" w:initials="Daricélio">
    <w:p>
      <w:r>
        <w:rPr>
          <w:rFonts w:ascii="Liberation Serif" w:hAnsi="Liberation Serif" w:eastAsia="DejaVu Sans" w:cs="DejaVu Sans"/>
          <w:color w:val="00000A"/>
          <w:lang w:val="en-US" w:eastAsia="en-US" w:bidi="en-US"/>
        </w:rPr>
        <w:t>Não irei mais comentar problemas de acentuação. Isso é requisito básico  para cursar graduação.</w:t>
      </w:r>
    </w:p>
  </w:comment>
  <w:comment w:id="8" w:author="Daricélio" w:date="2018-11-28T18:03:00Z" w:initials="Daricélio">
    <w:p>
      <w:r>
        <w:rPr>
          <w:rFonts w:ascii="Liberation Serif" w:hAnsi="Liberation Serif" w:eastAsia="DejaVu Sans" w:cs="DejaVu Sans"/>
          <w:color w:val="00000A"/>
          <w:lang w:val="en-US" w:eastAsia="en-US" w:bidi="en-US"/>
        </w:rPr>
        <w:t>O software não terá uma administrador?</w:t>
      </w:r>
    </w:p>
  </w:comment>
  <w:comment w:id="9" w:author="Daricélio" w:date="2018-11-28T18:03:00Z" w:initials="Daricélio">
    <w:p>
      <w:r>
        <w:rPr>
          <w:rFonts w:ascii="Liberation Serif" w:hAnsi="Liberation Serif" w:eastAsia="DejaVu Sans" w:cs="DejaVu Sans"/>
          <w:color w:val="00000A"/>
          <w:lang w:val="en-US" w:eastAsia="en-US" w:bidi="en-US"/>
        </w:rPr>
        <w:t>Qual a necessidade que justifica a existência do requisito?</w:t>
      </w:r>
    </w:p>
  </w:comment>
  <w:comment w:id="10" w:author="Daricélio" w:date="2018-11-28T18:04:00Z" w:initials="Daricélio">
    <w:p>
      <w:r>
        <w:rPr>
          <w:rFonts w:ascii="Liberation Serif" w:hAnsi="Liberation Serif" w:eastAsia="DejaVu Sans" w:cs="DejaVu Sans"/>
          <w:color w:val="00000A"/>
          <w:lang w:val="en-US" w:eastAsia="en-US" w:bidi="en-US"/>
        </w:rPr>
        <w:t>Idem</w:t>
      </w:r>
    </w:p>
  </w:comment>
  <w:comment w:id="11" w:author="Daricélio" w:date="2018-11-28T18:05:00Z" w:initials="Daricélio">
    <w:p>
      <w:r>
        <w:rPr>
          <w:rFonts w:ascii="Liberation Serif" w:hAnsi="Liberation Serif" w:eastAsia="DejaVu Sans" w:cs="DejaVu Sans"/>
          <w:color w:val="00000A"/>
          <w:lang w:val="en-US" w:eastAsia="en-US" w:bidi="en-US"/>
        </w:rPr>
        <w:t>Nenhuma propriedade para o software foi identificada?</w:t>
      </w:r>
    </w:p>
  </w:comment>
  <w:comment w:id="12" w:author="Administrador" w:date="2018-11-28T17:58:00Z" w:initials="Administr">
    <w:p>
      <w:r>
        <w:rPr>
          <w:rFonts w:ascii="Liberation Serif" w:hAnsi="Liberation Serif" w:eastAsia="DejaVu Sans" w:cs="DejaVu Sans"/>
          <w:color w:val="00000A"/>
          <w:sz w:val="20"/>
          <w:szCs w:val="20"/>
          <w:lang w:val="en-US" w:eastAsia="en-US" w:bidi="en-US"/>
        </w:rPr>
        <w:t>Inserir os requisitos de hardware do sistema. Se em rede, deve-se citar o ferramental necessário. Mostra-se os requisitos mínimos e os recomendáveis para um melhor desempenho.</w:t>
      </w:r>
    </w:p>
  </w:comment>
  <w:comment w:id="13" w:author="Administrador" w:date="2018-11-28T17:58:00Z" w:initials="Administr">
    <w:p>
      <w:r>
        <w:rPr>
          <w:rFonts w:ascii="Liberation Serif" w:hAnsi="Liberation Serif" w:eastAsia="DejaVu Sans" w:cs="DejaVu Sans"/>
          <w:color w:val="00000A"/>
          <w:sz w:val="20"/>
          <w:szCs w:val="20"/>
          <w:lang w:val="en-US" w:eastAsia="en-US" w:bidi="en-US"/>
        </w:rPr>
        <w:t>Apenas um exemplo. Aqui é necessário que se especifique todas as ferramentas CASE utilizadas, bem como suas respectivas licenças. Inclusive (freeware).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Arial Unicode MS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righ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Ttulo2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ind w:left="1004" w:hanging="360"/>
      </w:pPr>
      <w:rPr>
        <w:rFonts w:ascii="Symbol" w:hAnsi="Symbol" w:cs="Symbol" w:hint="default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/>
        <w:rFonts w:ascii="Arial" w:hAnsi="Aria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embedSystemFonts/>
  <w:defaultTabStop w:val="709"/>
  <w:autoHyphenation w:val="false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semiHidden="0" w:unhideWhenUsed="0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418cf"/>
    <w:pPr>
      <w:widowControl w:val="false"/>
      <w:suppressAutoHyphens w:val="true"/>
      <w:bidi w:val="0"/>
      <w:jc w:val="left"/>
    </w:pPr>
    <w:rPr>
      <w:rFonts w:ascii="Times New Roman" w:hAnsi="Times New Roman" w:eastAsia="Lucida Sans Unicode" w:cs="Times New Roman"/>
      <w:color w:val="00000A"/>
      <w:sz w:val="24"/>
      <w:szCs w:val="24"/>
      <w:lang w:val="pt-BR" w:eastAsia="zh-CN" w:bidi="ar-SA"/>
    </w:rPr>
  </w:style>
  <w:style w:type="paragraph" w:styleId="Ttulo1">
    <w:name w:val="Heading 1"/>
    <w:basedOn w:val="Normal"/>
    <w:next w:val="Normal"/>
    <w:qFormat/>
    <w:rsid w:val="00d418cf"/>
    <w:pPr>
      <w:keepNext/>
      <w:numPr>
        <w:ilvl w:val="0"/>
        <w:numId w:val="1"/>
      </w:numPr>
      <w:jc w:val="center"/>
      <w:outlineLvl w:val="0"/>
      <w:outlineLvl w:val="0"/>
    </w:pPr>
    <w:rPr>
      <w:b/>
      <w:bCs/>
      <w:caps/>
      <w:sz w:val="28"/>
      <w:szCs w:val="28"/>
    </w:rPr>
  </w:style>
  <w:style w:type="paragraph" w:styleId="Ttulo2">
    <w:name w:val="Heading 2"/>
    <w:basedOn w:val="Normal"/>
    <w:next w:val="Normal"/>
    <w:qFormat/>
    <w:rsid w:val="00d418cf"/>
    <w:pPr>
      <w:keepNext/>
      <w:numPr>
        <w:ilvl w:val="1"/>
        <w:numId w:val="1"/>
      </w:numPr>
      <w:outlineLvl w:val="1"/>
      <w:outlineLvl w:val="1"/>
    </w:pPr>
    <w:rPr>
      <w:b/>
      <w:bCs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2z0" w:customStyle="1">
    <w:name w:val="WW8Num2z0"/>
    <w:qFormat/>
    <w:rsid w:val="00d418cf"/>
    <w:rPr>
      <w:rFonts w:ascii="Symbol" w:hAnsi="Symbol" w:cs="Symbol"/>
    </w:rPr>
  </w:style>
  <w:style w:type="character" w:styleId="WW8Num4z0" w:customStyle="1">
    <w:name w:val="WW8Num4z0"/>
    <w:qFormat/>
    <w:rsid w:val="00d418cf"/>
    <w:rPr>
      <w:b/>
    </w:rPr>
  </w:style>
  <w:style w:type="character" w:styleId="Fontepargpadro2" w:customStyle="1">
    <w:name w:val="Fonte parág. padrão2"/>
    <w:qFormat/>
    <w:rsid w:val="00d418cf"/>
    <w:rPr/>
  </w:style>
  <w:style w:type="character" w:styleId="AbsatzStandardschriftart" w:customStyle="1">
    <w:name w:val="Absatz-Standardschriftart"/>
    <w:qFormat/>
    <w:rsid w:val="00d418cf"/>
    <w:rPr/>
  </w:style>
  <w:style w:type="character" w:styleId="WWAbsatzStandardschriftart" w:customStyle="1">
    <w:name w:val="WW-Absatz-Standardschriftart"/>
    <w:qFormat/>
    <w:rsid w:val="00d418cf"/>
    <w:rPr/>
  </w:style>
  <w:style w:type="character" w:styleId="WWAbsatzStandardschriftart1" w:customStyle="1">
    <w:name w:val="WW-Absatz-Standardschriftart1"/>
    <w:qFormat/>
    <w:rsid w:val="00d418cf"/>
    <w:rPr/>
  </w:style>
  <w:style w:type="character" w:styleId="WWAbsatzStandardschriftart11" w:customStyle="1">
    <w:name w:val="WW-Absatz-Standardschriftart11"/>
    <w:qFormat/>
    <w:rsid w:val="00d418cf"/>
    <w:rPr/>
  </w:style>
  <w:style w:type="character" w:styleId="WWAbsatzStandardschriftart111" w:customStyle="1">
    <w:name w:val="WW-Absatz-Standardschriftart111"/>
    <w:qFormat/>
    <w:rsid w:val="00d418cf"/>
    <w:rPr/>
  </w:style>
  <w:style w:type="character" w:styleId="WWAbsatzStandardschriftart1111" w:customStyle="1">
    <w:name w:val="WW-Absatz-Standardschriftart1111"/>
    <w:qFormat/>
    <w:rsid w:val="00d418cf"/>
    <w:rPr/>
  </w:style>
  <w:style w:type="character" w:styleId="WWAbsatzStandardschriftart11111" w:customStyle="1">
    <w:name w:val="WW-Absatz-Standardschriftart11111"/>
    <w:qFormat/>
    <w:rsid w:val="00d418cf"/>
    <w:rPr/>
  </w:style>
  <w:style w:type="character" w:styleId="WW8Num5z0" w:customStyle="1">
    <w:name w:val="WW8Num5z0"/>
    <w:qFormat/>
    <w:rsid w:val="00d418cf"/>
    <w:rPr>
      <w:rFonts w:ascii="Symbol" w:hAnsi="Symbol" w:cs="Symbol"/>
    </w:rPr>
  </w:style>
  <w:style w:type="character" w:styleId="WW8Num6z0" w:customStyle="1">
    <w:name w:val="WW8Num6z0"/>
    <w:qFormat/>
    <w:rsid w:val="00d418cf"/>
    <w:rPr>
      <w:rFonts w:ascii="Symbol" w:hAnsi="Symbol" w:cs="Symbol"/>
    </w:rPr>
  </w:style>
  <w:style w:type="character" w:styleId="WW8Num7z0" w:customStyle="1">
    <w:name w:val="WW8Num7z0"/>
    <w:qFormat/>
    <w:rsid w:val="00d418cf"/>
    <w:rPr>
      <w:rFonts w:ascii="Symbol" w:hAnsi="Symbol" w:cs="Symbol"/>
    </w:rPr>
  </w:style>
  <w:style w:type="character" w:styleId="WW8Num8z0" w:customStyle="1">
    <w:name w:val="WW8Num8z0"/>
    <w:qFormat/>
    <w:rsid w:val="00d418cf"/>
    <w:rPr>
      <w:rFonts w:ascii="Symbol" w:hAnsi="Symbol" w:cs="Symbol"/>
    </w:rPr>
  </w:style>
  <w:style w:type="character" w:styleId="WW8Num10z0" w:customStyle="1">
    <w:name w:val="WW8Num10z0"/>
    <w:qFormat/>
    <w:rsid w:val="00d418cf"/>
    <w:rPr>
      <w:rFonts w:ascii="Symbol" w:hAnsi="Symbol" w:cs="Symbol"/>
    </w:rPr>
  </w:style>
  <w:style w:type="character" w:styleId="WW8Num11z0" w:customStyle="1">
    <w:name w:val="WW8Num11z0"/>
    <w:qFormat/>
    <w:rsid w:val="00d418cf"/>
    <w:rPr>
      <w:rFonts w:ascii="Symbol" w:hAnsi="Symbol" w:cs="Symbol"/>
    </w:rPr>
  </w:style>
  <w:style w:type="character" w:styleId="WW8Num11z1" w:customStyle="1">
    <w:name w:val="WW8Num11z1"/>
    <w:qFormat/>
    <w:rsid w:val="00d418cf"/>
    <w:rPr>
      <w:rFonts w:ascii="Courier New" w:hAnsi="Courier New" w:cs="Courier New"/>
    </w:rPr>
  </w:style>
  <w:style w:type="character" w:styleId="WW8Num11z2" w:customStyle="1">
    <w:name w:val="WW8Num11z2"/>
    <w:qFormat/>
    <w:rsid w:val="00d418cf"/>
    <w:rPr>
      <w:rFonts w:ascii="Wingdings" w:hAnsi="Wingdings" w:cs="Wingdings"/>
    </w:rPr>
  </w:style>
  <w:style w:type="character" w:styleId="WW8Num13z0" w:customStyle="1">
    <w:name w:val="WW8Num13z0"/>
    <w:qFormat/>
    <w:rsid w:val="00d418cf"/>
    <w:rPr>
      <w:rFonts w:ascii="Symbol" w:hAnsi="Symbol" w:cs="Symbol"/>
    </w:rPr>
  </w:style>
  <w:style w:type="character" w:styleId="WW8Num13z1" w:customStyle="1">
    <w:name w:val="WW8Num13z1"/>
    <w:qFormat/>
    <w:rsid w:val="00d418cf"/>
    <w:rPr>
      <w:rFonts w:ascii="Courier New" w:hAnsi="Courier New" w:cs="Courier New"/>
    </w:rPr>
  </w:style>
  <w:style w:type="character" w:styleId="WW8Num13z2" w:customStyle="1">
    <w:name w:val="WW8Num13z2"/>
    <w:qFormat/>
    <w:rsid w:val="00d418cf"/>
    <w:rPr>
      <w:rFonts w:ascii="Wingdings" w:hAnsi="Wingdings" w:cs="Wingdings"/>
    </w:rPr>
  </w:style>
  <w:style w:type="character" w:styleId="WW8Num14z0" w:customStyle="1">
    <w:name w:val="WW8Num14z0"/>
    <w:qFormat/>
    <w:rsid w:val="00d418cf"/>
    <w:rPr>
      <w:rFonts w:ascii="Times New Roman" w:hAnsi="Times New Roman" w:eastAsia="Lucida Sans Unicode" w:cs="Times New Roman"/>
    </w:rPr>
  </w:style>
  <w:style w:type="character" w:styleId="WW8Num14z2" w:customStyle="1">
    <w:name w:val="WW8Num14z2"/>
    <w:qFormat/>
    <w:rsid w:val="00d418cf"/>
    <w:rPr>
      <w:rFonts w:ascii="Wingdings" w:hAnsi="Wingdings" w:cs="Wingdings"/>
    </w:rPr>
  </w:style>
  <w:style w:type="character" w:styleId="WW8Num14z3" w:customStyle="1">
    <w:name w:val="WW8Num14z3"/>
    <w:qFormat/>
    <w:rsid w:val="00d418cf"/>
    <w:rPr>
      <w:rFonts w:ascii="Symbol" w:hAnsi="Symbol" w:cs="Symbol"/>
    </w:rPr>
  </w:style>
  <w:style w:type="character" w:styleId="WW8Num14z4" w:customStyle="1">
    <w:name w:val="WW8Num14z4"/>
    <w:qFormat/>
    <w:rsid w:val="00d418cf"/>
    <w:rPr>
      <w:rFonts w:ascii="Courier New" w:hAnsi="Courier New" w:cs="Courier New"/>
    </w:rPr>
  </w:style>
  <w:style w:type="character" w:styleId="WW8Num15z0" w:customStyle="1">
    <w:name w:val="WW8Num15z0"/>
    <w:qFormat/>
    <w:rsid w:val="00d418cf"/>
    <w:rPr>
      <w:rFonts w:ascii="Symbol" w:hAnsi="Symbol" w:cs="Symbol"/>
    </w:rPr>
  </w:style>
  <w:style w:type="character" w:styleId="WW8Num15z1" w:customStyle="1">
    <w:name w:val="WW8Num15z1"/>
    <w:qFormat/>
    <w:rsid w:val="00d418cf"/>
    <w:rPr>
      <w:rFonts w:ascii="Courier New" w:hAnsi="Courier New" w:cs="Courier New"/>
    </w:rPr>
  </w:style>
  <w:style w:type="character" w:styleId="WW8Num15z2" w:customStyle="1">
    <w:name w:val="WW8Num15z2"/>
    <w:qFormat/>
    <w:rsid w:val="00d418cf"/>
    <w:rPr>
      <w:rFonts w:ascii="Wingdings" w:hAnsi="Wingdings" w:cs="Wingdings"/>
    </w:rPr>
  </w:style>
  <w:style w:type="character" w:styleId="Fontepargpadro1" w:customStyle="1">
    <w:name w:val="Fonte parág. padrão1"/>
    <w:qFormat/>
    <w:rsid w:val="00d418cf"/>
    <w:rPr/>
  </w:style>
  <w:style w:type="character" w:styleId="SmbolosdeNumerao" w:customStyle="1">
    <w:name w:val="Símbolos de Numeração"/>
    <w:qFormat/>
    <w:rsid w:val="00d418cf"/>
    <w:rPr/>
  </w:style>
  <w:style w:type="character" w:styleId="LinkdaInternet">
    <w:name w:val="Link da Internet"/>
    <w:rsid w:val="00d418cf"/>
    <w:rPr>
      <w:color w:val="000080"/>
      <w:u w:val="single"/>
    </w:rPr>
  </w:style>
  <w:style w:type="character" w:styleId="FollowedHyperlink">
    <w:name w:val="FollowedHyperlink"/>
    <w:qFormat/>
    <w:rsid w:val="00d418cf"/>
    <w:rPr>
      <w:color w:val="800000"/>
      <w:u w:val="single"/>
    </w:rPr>
  </w:style>
  <w:style w:type="character" w:styleId="Refdecomentrio1" w:customStyle="1">
    <w:name w:val="Ref. de comentário1"/>
    <w:qFormat/>
    <w:rsid w:val="00d418cf"/>
    <w:rPr>
      <w:sz w:val="16"/>
      <w:szCs w:val="16"/>
    </w:rPr>
  </w:style>
  <w:style w:type="character" w:styleId="TextodecomentrioChar" w:customStyle="1">
    <w:name w:val="Texto de comentário Char"/>
    <w:qFormat/>
    <w:rsid w:val="00d418cf"/>
    <w:rPr>
      <w:rFonts w:eastAsia="Lucida Sans Unicode"/>
    </w:rPr>
  </w:style>
  <w:style w:type="character" w:styleId="AssuntodocomentrioChar" w:customStyle="1">
    <w:name w:val="Assunto do comentário Char"/>
    <w:qFormat/>
    <w:rsid w:val="00d418cf"/>
    <w:rPr>
      <w:rFonts w:eastAsia="Lucida Sans Unicode"/>
      <w:b/>
      <w:bCs/>
    </w:rPr>
  </w:style>
  <w:style w:type="character" w:styleId="TextodebaloChar" w:customStyle="1">
    <w:name w:val="Texto de balão Char"/>
    <w:qFormat/>
    <w:rsid w:val="00d418cf"/>
    <w:rPr>
      <w:rFonts w:ascii="Tahoma" w:hAnsi="Tahoma" w:eastAsia="Lucida Sans Unicode" w:cs="Tahoma"/>
      <w:sz w:val="16"/>
      <w:szCs w:val="16"/>
    </w:rPr>
  </w:style>
  <w:style w:type="character" w:styleId="Refdecomentrio2" w:customStyle="1">
    <w:name w:val="Ref. de comentário2"/>
    <w:qFormat/>
    <w:rsid w:val="00d418cf"/>
    <w:rPr>
      <w:sz w:val="16"/>
      <w:szCs w:val="16"/>
    </w:rPr>
  </w:style>
  <w:style w:type="character" w:styleId="TextodecomentrioChar1" w:customStyle="1">
    <w:name w:val="Texto de comentário Char1"/>
    <w:qFormat/>
    <w:rsid w:val="00d418cf"/>
    <w:rPr>
      <w:rFonts w:eastAsia="Lucida Sans Unicode"/>
    </w:rPr>
  </w:style>
  <w:style w:type="character" w:styleId="TextodecomentrioChar2" w:customStyle="1">
    <w:name w:val="Texto de comentário Char2"/>
    <w:basedOn w:val="DefaultParagraphFont"/>
    <w:link w:val="Textodecomentrio"/>
    <w:uiPriority w:val="99"/>
    <w:semiHidden/>
    <w:qFormat/>
    <w:rsid w:val="00d418cf"/>
    <w:rPr>
      <w:rFonts w:eastAsia="Lucida Sans Unicode"/>
      <w:lang w:eastAsia="zh-CN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d418cf"/>
    <w:rPr>
      <w:sz w:val="16"/>
      <w:szCs w:val="16"/>
    </w:rPr>
  </w:style>
  <w:style w:type="character" w:styleId="ListLabel1">
    <w:name w:val="ListLabel 1"/>
    <w:qFormat/>
    <w:rPr>
      <w:rFonts w:ascii="Arial" w:hAnsi="Arial" w:cs="Symbol"/>
    </w:rPr>
  </w:style>
  <w:style w:type="character" w:styleId="ListLabel2">
    <w:name w:val="ListLabel 2"/>
    <w:qFormat/>
    <w:rPr>
      <w:rFonts w:ascii="Arial" w:hAnsi="Arial"/>
      <w:b/>
    </w:rPr>
  </w:style>
  <w:style w:type="character" w:styleId="ListLabel3">
    <w:name w:val="ListLabel 3"/>
    <w:qFormat/>
    <w:rPr>
      <w:rFonts w:ascii="Arial" w:hAnsi="Arial" w:cs="Symbol"/>
    </w:rPr>
  </w:style>
  <w:style w:type="character" w:styleId="ListLabel4">
    <w:name w:val="ListLabel 4"/>
    <w:qFormat/>
    <w:rPr>
      <w:rFonts w:ascii="Arial" w:hAnsi="Arial"/>
      <w:b/>
    </w:rPr>
  </w:style>
  <w:style w:type="character" w:styleId="ListLabel5">
    <w:name w:val="ListLabel 5"/>
    <w:qFormat/>
    <w:rPr>
      <w:rFonts w:ascii="Arial" w:hAnsi="Arial" w:cs="Symbol"/>
    </w:rPr>
  </w:style>
  <w:style w:type="character" w:styleId="ListLabel6">
    <w:name w:val="ListLabel 6"/>
    <w:qFormat/>
    <w:rPr>
      <w:rFonts w:ascii="Arial" w:hAnsi="Arial"/>
      <w:b/>
    </w:rPr>
  </w:style>
  <w:style w:type="character" w:styleId="ListLabel7">
    <w:name w:val="ListLabel 7"/>
    <w:qFormat/>
    <w:rPr>
      <w:rFonts w:ascii="Arial" w:hAnsi="Arial" w:cs="Symbol"/>
    </w:rPr>
  </w:style>
  <w:style w:type="character" w:styleId="ListLabel8">
    <w:name w:val="ListLabel 8"/>
    <w:qFormat/>
    <w:rPr>
      <w:rFonts w:ascii="Arial" w:hAnsi="Arial"/>
      <w:b/>
    </w:rPr>
  </w:style>
  <w:style w:type="paragraph" w:styleId="Ttulo" w:customStyle="1">
    <w:name w:val="Título"/>
    <w:basedOn w:val="Normal"/>
    <w:next w:val="Corpodetexto"/>
    <w:qFormat/>
    <w:rsid w:val="00d418cf"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Corpodetexto">
    <w:name w:val="Body Text"/>
    <w:basedOn w:val="Normal"/>
    <w:rsid w:val="00d418cf"/>
    <w:pPr>
      <w:spacing w:before="0" w:after="120"/>
    </w:pPr>
    <w:rPr/>
  </w:style>
  <w:style w:type="paragraph" w:styleId="Lista">
    <w:name w:val="List"/>
    <w:basedOn w:val="Corpodetexto"/>
    <w:rsid w:val="00d418cf"/>
    <w:pPr/>
    <w:rPr>
      <w:rFonts w:cs="Tahoma"/>
    </w:rPr>
  </w:style>
  <w:style w:type="paragraph" w:styleId="Legenda" w:customStyle="1">
    <w:name w:val="Caption"/>
    <w:basedOn w:val="Normal"/>
    <w:qFormat/>
    <w:rsid w:val="00d418cf"/>
    <w:pPr>
      <w:suppressLineNumbers/>
      <w:spacing w:before="120" w:after="120"/>
    </w:pPr>
    <w:rPr>
      <w:rFonts w:cs="Mangal"/>
      <w:i/>
      <w:iCs/>
    </w:rPr>
  </w:style>
  <w:style w:type="paragraph" w:styleId="Ndice" w:customStyle="1">
    <w:name w:val="Índice"/>
    <w:basedOn w:val="Normal"/>
    <w:qFormat/>
    <w:rsid w:val="00d418cf"/>
    <w:pPr>
      <w:suppressLineNumbers/>
    </w:pPr>
    <w:rPr>
      <w:rFonts w:cs="Mangal"/>
    </w:rPr>
  </w:style>
  <w:style w:type="paragraph" w:styleId="Ttulo21" w:customStyle="1">
    <w:name w:val="Título2"/>
    <w:basedOn w:val="Normal"/>
    <w:qFormat/>
    <w:rsid w:val="00d418cf"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styleId="Caption">
    <w:name w:val="caption"/>
    <w:basedOn w:val="Normal"/>
    <w:qFormat/>
    <w:rsid w:val="00d418cf"/>
    <w:pPr>
      <w:suppressLineNumbers/>
      <w:spacing w:before="120" w:after="120"/>
    </w:pPr>
    <w:rPr>
      <w:rFonts w:cs="Mangal"/>
      <w:i/>
      <w:iCs/>
    </w:rPr>
  </w:style>
  <w:style w:type="paragraph" w:styleId="Ttulo11" w:customStyle="1">
    <w:name w:val="Título1"/>
    <w:basedOn w:val="Normal"/>
    <w:qFormat/>
    <w:rsid w:val="00d418cf"/>
    <w:pPr>
      <w:keepNext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Legenda1" w:customStyle="1">
    <w:name w:val="Legenda1"/>
    <w:basedOn w:val="Normal"/>
    <w:qFormat/>
    <w:rsid w:val="00d418cf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Cabealho">
    <w:name w:val="Header"/>
    <w:basedOn w:val="Normal"/>
    <w:rsid w:val="00d418cf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rsid w:val="00d418cf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dodaTabela" w:customStyle="1">
    <w:name w:val="Conteúdo da Tabela"/>
    <w:basedOn w:val="Corpodetexto"/>
    <w:qFormat/>
    <w:rsid w:val="00d418cf"/>
    <w:pPr>
      <w:suppressLineNumbers/>
    </w:pPr>
    <w:rPr/>
  </w:style>
  <w:style w:type="paragraph" w:styleId="TtulodaTabela" w:customStyle="1">
    <w:name w:val="Título da Tabela"/>
    <w:basedOn w:val="ContedodaTabela"/>
    <w:qFormat/>
    <w:rsid w:val="00d418cf"/>
    <w:pPr>
      <w:jc w:val="center"/>
    </w:pPr>
    <w:rPr>
      <w:b/>
      <w:bCs/>
      <w:i/>
      <w:iCs/>
    </w:rPr>
  </w:style>
  <w:style w:type="paragraph" w:styleId="Corpodetexto21" w:customStyle="1">
    <w:name w:val="Corpo de texto 21"/>
    <w:basedOn w:val="Normal"/>
    <w:qFormat/>
    <w:rsid w:val="00d418cf"/>
    <w:pPr>
      <w:widowControl/>
      <w:tabs>
        <w:tab w:val="left" w:pos="0" w:leader="none"/>
      </w:tabs>
      <w:jc w:val="center"/>
    </w:pPr>
    <w:rPr>
      <w:rFonts w:eastAsia="Times New Roman"/>
      <w:b/>
    </w:rPr>
  </w:style>
  <w:style w:type="paragraph" w:styleId="Livre" w:customStyle="1">
    <w:name w:val="Livre"/>
    <w:qFormat/>
    <w:rsid w:val="00d418cf"/>
    <w:pPr>
      <w:widowControl/>
      <w:suppressAutoHyphens w:val="true"/>
      <w:bidi w:val="0"/>
      <w:jc w:val="left"/>
    </w:pPr>
    <w:rPr>
      <w:rFonts w:ascii="Times New Roman" w:hAnsi="Times New Roman" w:eastAsia="Arial" w:cs="Times New Roman"/>
      <w:color w:val="00000A"/>
      <w:sz w:val="24"/>
      <w:szCs w:val="20"/>
      <w:lang w:val="pt-BR" w:eastAsia="zh-CN" w:bidi="ar-SA"/>
    </w:rPr>
  </w:style>
  <w:style w:type="paragraph" w:styleId="Sumrio" w:customStyle="1">
    <w:name w:val="sumário"/>
    <w:basedOn w:val="Ttulo1"/>
    <w:qFormat/>
    <w:rsid w:val="00d418cf"/>
    <w:pPr>
      <w:keepLines/>
      <w:pageBreakBefore/>
      <w:widowControl/>
      <w:numPr>
        <w:ilvl w:val="0"/>
        <w:numId w:val="0"/>
      </w:numPr>
      <w:tabs>
        <w:tab w:val="left" w:pos="648" w:leader="none"/>
      </w:tabs>
      <w:suppressAutoHyphens w:val="false"/>
      <w:spacing w:before="320" w:after="320"/>
      <w:ind w:left="284" w:firstLine="6"/>
    </w:pPr>
    <w:rPr>
      <w:rFonts w:ascii="Arial" w:hAnsi="Arial" w:eastAsia="Times New Roman" w:cs="Arial"/>
      <w:bCs w:val="false"/>
      <w:i/>
      <w:caps w:val="false"/>
      <w:smallCaps w:val="false"/>
      <w:szCs w:val="20"/>
    </w:rPr>
  </w:style>
  <w:style w:type="paragraph" w:styleId="Tabela" w:customStyle="1">
    <w:name w:val="Tabela"/>
    <w:basedOn w:val="Corpodetexto"/>
    <w:qFormat/>
    <w:rsid w:val="00d418cf"/>
    <w:pPr>
      <w:keepNext/>
      <w:keepLines/>
      <w:widowControl/>
      <w:suppressAutoHyphens w:val="false"/>
      <w:spacing w:before="40" w:after="40"/>
    </w:pPr>
    <w:rPr>
      <w:rFonts w:eastAsia="Times New Roman"/>
      <w:sz w:val="22"/>
      <w:szCs w:val="20"/>
    </w:rPr>
  </w:style>
  <w:style w:type="paragraph" w:styleId="Western" w:customStyle="1">
    <w:name w:val="western"/>
    <w:basedOn w:val="Normal"/>
    <w:qFormat/>
    <w:rsid w:val="00d418cf"/>
    <w:pPr>
      <w:widowControl/>
      <w:suppressAutoHyphens w:val="false"/>
      <w:spacing w:before="100" w:after="119"/>
    </w:pPr>
    <w:rPr>
      <w:rFonts w:ascii="Arial Unicode MS" w:hAnsi="Arial Unicode MS" w:eastAsia="Arial Unicode MS" w:cs="Arial Unicode MS"/>
    </w:rPr>
  </w:style>
  <w:style w:type="paragraph" w:styleId="Corpodetexto31" w:customStyle="1">
    <w:name w:val="Corpo de texto 31"/>
    <w:basedOn w:val="Normal"/>
    <w:qFormat/>
    <w:rsid w:val="00d418cf"/>
    <w:pPr>
      <w:jc w:val="both"/>
    </w:pPr>
    <w:rPr/>
  </w:style>
  <w:style w:type="paragraph" w:styleId="Textodecomentrio1" w:customStyle="1">
    <w:name w:val="Texto de comentário1"/>
    <w:basedOn w:val="Normal"/>
    <w:qFormat/>
    <w:rsid w:val="00d418cf"/>
    <w:pPr/>
    <w:rPr>
      <w:sz w:val="20"/>
      <w:szCs w:val="20"/>
    </w:rPr>
  </w:style>
  <w:style w:type="paragraph" w:styleId="Annotationsubject">
    <w:name w:val="annotation subject"/>
    <w:basedOn w:val="Textodecomentrio1"/>
    <w:qFormat/>
    <w:rsid w:val="00d418cf"/>
    <w:pPr/>
    <w:rPr>
      <w:b/>
      <w:bCs/>
    </w:rPr>
  </w:style>
  <w:style w:type="paragraph" w:styleId="BalloonText">
    <w:name w:val="Balloon Text"/>
    <w:basedOn w:val="Normal"/>
    <w:qFormat/>
    <w:rsid w:val="00d418cf"/>
    <w:pPr/>
    <w:rPr>
      <w:rFonts w:ascii="Tahoma" w:hAnsi="Tahoma" w:cs="Tahoma"/>
      <w:sz w:val="16"/>
      <w:szCs w:val="16"/>
    </w:rPr>
  </w:style>
  <w:style w:type="paragraph" w:styleId="WWDefault" w:customStyle="1">
    <w:name w:val="WW-Default"/>
    <w:qFormat/>
    <w:rsid w:val="00d418cf"/>
    <w:pPr>
      <w:widowControl/>
      <w:suppressAutoHyphens w:val="true"/>
      <w:bidi w:val="0"/>
      <w:jc w:val="left"/>
    </w:pPr>
    <w:rPr>
      <w:rFonts w:ascii="Wingdings" w:hAnsi="Wingdings" w:eastAsia="Arial" w:cs="Wingdings"/>
      <w:color w:val="000000"/>
      <w:sz w:val="24"/>
      <w:szCs w:val="24"/>
      <w:lang w:val="pt-BR" w:eastAsia="zh-CN" w:bidi="ar-SA"/>
    </w:rPr>
  </w:style>
  <w:style w:type="paragraph" w:styleId="Contedodetabela" w:customStyle="1">
    <w:name w:val="Conteúdo de tabela"/>
    <w:basedOn w:val="Normal"/>
    <w:qFormat/>
    <w:rsid w:val="00d418cf"/>
    <w:pPr>
      <w:suppressLineNumbers/>
    </w:pPr>
    <w:rPr/>
  </w:style>
  <w:style w:type="paragraph" w:styleId="Contedodatabela1" w:customStyle="1">
    <w:name w:val="Conteúdo da tabela"/>
    <w:basedOn w:val="Normal"/>
    <w:qFormat/>
    <w:rsid w:val="00d418cf"/>
    <w:pPr>
      <w:suppressLineNumbers/>
    </w:pPr>
    <w:rPr/>
  </w:style>
  <w:style w:type="paragraph" w:styleId="Ttulodetabela" w:customStyle="1">
    <w:name w:val="Título de tabela"/>
    <w:basedOn w:val="Contedodatabela1"/>
    <w:qFormat/>
    <w:rsid w:val="00d418cf"/>
    <w:pPr>
      <w:jc w:val="center"/>
    </w:pPr>
    <w:rPr>
      <w:b/>
      <w:bCs/>
    </w:rPr>
  </w:style>
  <w:style w:type="paragraph" w:styleId="Textodecomentrio2" w:customStyle="1">
    <w:name w:val="Texto de comentário2"/>
    <w:basedOn w:val="Normal"/>
    <w:qFormat/>
    <w:rsid w:val="00d418cf"/>
    <w:pPr/>
    <w:rPr>
      <w:sz w:val="20"/>
      <w:szCs w:val="20"/>
    </w:rPr>
  </w:style>
  <w:style w:type="paragraph" w:styleId="Tabletext" w:customStyle="1">
    <w:name w:val="Tabletext"/>
    <w:basedOn w:val="Normal"/>
    <w:qFormat/>
    <w:rsid w:val="00d418cf"/>
    <w:pPr>
      <w:keepLines/>
      <w:spacing w:lineRule="atLeast" w:line="240" w:before="60" w:after="60"/>
      <w:ind w:left="284" w:hanging="0"/>
    </w:pPr>
    <w:rPr>
      <w:rFonts w:ascii="Arial" w:hAnsi="Arial" w:cs="Arial"/>
      <w:sz w:val="20"/>
      <w:szCs w:val="20"/>
      <w:lang w:val="en-US"/>
    </w:rPr>
  </w:style>
  <w:style w:type="paragraph" w:styleId="Annotationtext">
    <w:name w:val="annotation text"/>
    <w:basedOn w:val="Normal"/>
    <w:link w:val="TextodecomentrioChar2"/>
    <w:uiPriority w:val="99"/>
    <w:semiHidden/>
    <w:unhideWhenUsed/>
    <w:qFormat/>
    <w:rsid w:val="00d418cf"/>
    <w:pPr/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comments" Target="comments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LibreOffice/5.1.6.2$Linux_X86_64 LibreOffice_project/10m0$Build-2</Application>
  <Pages>7</Pages>
  <Words>968</Words>
  <Characters>5575</Characters>
  <CharactersWithSpaces>6381</CharactersWithSpaces>
  <Paragraphs>162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2018-11-05T13:33:00Z</dcterms:created>
  <dc:creator>Lucas Nadalete</dc:creator>
  <dc:description/>
  <dc:language>pt-BR</dc:language>
  <cp:lastModifiedBy/>
  <cp:lastPrinted>2005-05-20T01:36:00Z</cp:lastPrinted>
  <dcterms:modified xsi:type="dcterms:W3CDTF">2018-12-20T12:12:18Z</dcterms:modified>
  <cp:revision>14</cp:revision>
  <dc:subject/>
  <dc:title>CEFET - PR Unidade de Cornélio Procópio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